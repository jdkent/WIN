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08E31" w14:textId="453F481F" w:rsidR="005B7636" w:rsidRPr="00B837AE" w:rsidRDefault="005B7636" w:rsidP="005B7636">
      <w:pPr>
        <w:spacing w:after="120"/>
        <w:rPr>
          <w:rFonts w:ascii="Arial" w:hAnsi="Arial" w:cs="Arial"/>
          <w:color w:val="000000" w:themeColor="text1"/>
          <w:sz w:val="18"/>
          <w:szCs w:val="18"/>
        </w:rPr>
      </w:pPr>
      <w:r w:rsidRPr="00B837AE">
        <w:rPr>
          <w:rFonts w:ascii="Arial" w:hAnsi="Arial" w:cs="Arial"/>
          <w:b/>
          <w:color w:val="000000" w:themeColor="text1"/>
          <w:sz w:val="18"/>
          <w:szCs w:val="18"/>
        </w:rPr>
        <w:t>Template guidelines:</w:t>
      </w:r>
      <w:r w:rsidRPr="00B837AE">
        <w:rPr>
          <w:rFonts w:ascii="Arial" w:hAnsi="Arial" w:cs="Arial"/>
          <w:color w:val="000000" w:themeColor="text1"/>
          <w:sz w:val="18"/>
          <w:szCs w:val="18"/>
        </w:rPr>
        <w:t xml:space="preserve"> </w:t>
      </w:r>
      <w:r w:rsidR="00D22C6B" w:rsidRPr="00B837AE">
        <w:rPr>
          <w:rFonts w:ascii="Arial" w:hAnsi="Arial" w:cs="Arial"/>
          <w:color w:val="000000" w:themeColor="text1"/>
          <w:sz w:val="18"/>
          <w:szCs w:val="18"/>
        </w:rPr>
        <w:t xml:space="preserve">For your grant application, the SERCC strongly recommends </w:t>
      </w:r>
      <w:r w:rsidR="00D22C6B">
        <w:rPr>
          <w:rFonts w:ascii="Arial" w:hAnsi="Arial" w:cs="Arial"/>
          <w:color w:val="000000" w:themeColor="text1"/>
          <w:sz w:val="18"/>
          <w:szCs w:val="18"/>
        </w:rPr>
        <w:t>using</w:t>
      </w:r>
      <w:r w:rsidR="00D22C6B" w:rsidRPr="00B837AE">
        <w:rPr>
          <w:rFonts w:ascii="Arial" w:hAnsi="Arial" w:cs="Arial"/>
          <w:color w:val="000000" w:themeColor="text1"/>
          <w:sz w:val="18"/>
          <w:szCs w:val="18"/>
        </w:rPr>
        <w:t xml:space="preserve"> </w:t>
      </w:r>
      <w:r w:rsidR="00D22C6B">
        <w:rPr>
          <w:rFonts w:ascii="Arial" w:hAnsi="Arial" w:cs="Arial"/>
          <w:color w:val="000000" w:themeColor="text1"/>
          <w:sz w:val="18"/>
          <w:szCs w:val="18"/>
        </w:rPr>
        <w:t xml:space="preserve">the </w:t>
      </w:r>
      <w:r w:rsidR="00D22C6B" w:rsidRPr="00B837AE">
        <w:rPr>
          <w:rFonts w:ascii="Arial" w:hAnsi="Arial" w:cs="Arial"/>
          <w:color w:val="000000" w:themeColor="text1"/>
          <w:sz w:val="18"/>
          <w:szCs w:val="18"/>
        </w:rPr>
        <w:t>words that are underlined</w:t>
      </w:r>
      <w:r w:rsidR="00D22C6B">
        <w:rPr>
          <w:rFonts w:ascii="Arial" w:hAnsi="Arial" w:cs="Arial"/>
          <w:color w:val="000000" w:themeColor="text1"/>
          <w:sz w:val="18"/>
          <w:szCs w:val="18"/>
        </w:rPr>
        <w:t xml:space="preserve"> below as well as retaining th</w:t>
      </w:r>
      <w:r w:rsidR="00714A56">
        <w:rPr>
          <w:rFonts w:ascii="Arial" w:hAnsi="Arial" w:cs="Arial"/>
          <w:color w:val="000000" w:themeColor="text1"/>
          <w:sz w:val="18"/>
          <w:szCs w:val="18"/>
        </w:rPr>
        <w:t>e</w:t>
      </w:r>
      <w:r w:rsidR="00D22C6B">
        <w:rPr>
          <w:rFonts w:ascii="Arial" w:hAnsi="Arial" w:cs="Arial"/>
          <w:color w:val="000000" w:themeColor="text1"/>
          <w:sz w:val="18"/>
          <w:szCs w:val="18"/>
        </w:rPr>
        <w:t xml:space="preserve"> </w:t>
      </w:r>
      <w:r w:rsidR="00D22C6B" w:rsidRPr="00B837AE">
        <w:rPr>
          <w:rFonts w:ascii="Arial" w:hAnsi="Arial" w:cs="Arial"/>
          <w:color w:val="000000" w:themeColor="text1"/>
          <w:sz w:val="18"/>
          <w:szCs w:val="18"/>
        </w:rPr>
        <w:t>formatting</w:t>
      </w:r>
      <w:r w:rsidR="00714A56">
        <w:rPr>
          <w:rFonts w:ascii="Arial" w:hAnsi="Arial" w:cs="Arial"/>
          <w:color w:val="000000" w:themeColor="text1"/>
          <w:sz w:val="18"/>
          <w:szCs w:val="18"/>
        </w:rPr>
        <w:t xml:space="preserve"> (e.g., underline or bold)</w:t>
      </w:r>
      <w:r w:rsidR="00D22C6B" w:rsidRPr="00B837AE">
        <w:rPr>
          <w:rFonts w:ascii="Arial" w:hAnsi="Arial" w:cs="Arial"/>
          <w:color w:val="000000" w:themeColor="text1"/>
          <w:sz w:val="18"/>
          <w:szCs w:val="18"/>
        </w:rPr>
        <w:t>. The remaining bullet points are provided as suggestions.</w:t>
      </w:r>
    </w:p>
    <w:p w14:paraId="0F4A175F" w14:textId="1A7EBF28" w:rsidR="009B0654" w:rsidRPr="00755C46" w:rsidRDefault="008259D2" w:rsidP="008A0BFB">
      <w:pPr>
        <w:shd w:val="clear" w:color="auto" w:fill="E7E6E6" w:themeFill="background2"/>
        <w:jc w:val="center"/>
        <w:outlineLvl w:val="0"/>
        <w:rPr>
          <w:rFonts w:ascii="Arial" w:hAnsi="Arial" w:cs="Arial"/>
          <w:b/>
        </w:rPr>
      </w:pPr>
      <w:r w:rsidRPr="0006786F">
        <w:rPr>
          <w:rFonts w:ascii="Arial" w:hAnsi="Arial" w:cs="Arial"/>
          <w:b/>
        </w:rPr>
        <w:t>Specific Aims</w:t>
      </w:r>
    </w:p>
    <w:p w14:paraId="4CA219BC" w14:textId="3BCDF70B" w:rsidR="009B0654" w:rsidRPr="00815558" w:rsidRDefault="009B0654" w:rsidP="00815558">
      <w:pPr>
        <w:rPr>
          <w:sz w:val="10"/>
          <w:szCs w:val="10"/>
        </w:rPr>
      </w:pPr>
    </w:p>
    <w:tbl>
      <w:tblPr>
        <w:tblStyle w:val="TableGrid"/>
        <w:tblW w:w="10080" w:type="dxa"/>
        <w:tblInd w:w="-5" w:type="dxa"/>
        <w:tblLook w:val="04A0" w:firstRow="1" w:lastRow="0" w:firstColumn="1" w:lastColumn="0" w:noHBand="0" w:noVBand="1"/>
      </w:tblPr>
      <w:tblGrid>
        <w:gridCol w:w="10080"/>
      </w:tblGrid>
      <w:tr w:rsidR="00770DD2" w:rsidRPr="00207090" w14:paraId="15884473" w14:textId="77777777" w:rsidTr="00D766AF">
        <w:tc>
          <w:tcPr>
            <w:tcW w:w="10080" w:type="dxa"/>
          </w:tcPr>
          <w:p w14:paraId="3B5B1F5C" w14:textId="7C03582B" w:rsidR="005D6E2C" w:rsidRPr="00207090" w:rsidRDefault="005D6E2C" w:rsidP="005D6E2C">
            <w:pPr>
              <w:rPr>
                <w:rFonts w:ascii="Arial" w:hAnsi="Arial" w:cs="Arial"/>
                <w:sz w:val="22"/>
                <w:szCs w:val="22"/>
              </w:rPr>
            </w:pPr>
            <w:r w:rsidRPr="00207090">
              <w:rPr>
                <w:rFonts w:ascii="Arial" w:hAnsi="Arial" w:cs="Arial"/>
                <w:sz w:val="22"/>
                <w:szCs w:val="22"/>
              </w:rPr>
              <w:t xml:space="preserve">Opening sentence: </w:t>
            </w:r>
            <w:r w:rsidR="00CE6875">
              <w:rPr>
                <w:rFonts w:ascii="Arial" w:hAnsi="Arial" w:cs="Arial"/>
                <w:i/>
                <w:color w:val="808080" w:themeColor="background1" w:themeShade="80"/>
                <w:sz w:val="18"/>
                <w:szCs w:val="18"/>
              </w:rPr>
              <w:t>A sentence to</w:t>
            </w:r>
            <w:r w:rsidR="00CE6875" w:rsidRPr="00207090">
              <w:rPr>
                <w:rFonts w:ascii="Arial" w:hAnsi="Arial" w:cs="Arial"/>
                <w:i/>
                <w:color w:val="808080" w:themeColor="background1" w:themeShade="80"/>
                <w:sz w:val="18"/>
                <w:szCs w:val="18"/>
              </w:rPr>
              <w:t xml:space="preserve"> </w:t>
            </w:r>
            <w:r w:rsidRPr="00207090">
              <w:rPr>
                <w:rFonts w:ascii="Arial" w:hAnsi="Arial" w:cs="Arial"/>
                <w:i/>
                <w:color w:val="808080" w:themeColor="background1" w:themeShade="80"/>
                <w:sz w:val="18"/>
                <w:szCs w:val="18"/>
              </w:rPr>
              <w:t xml:space="preserve">immediately capture </w:t>
            </w:r>
            <w:r w:rsidR="00334E0E" w:rsidRPr="00207090">
              <w:rPr>
                <w:rFonts w:ascii="Arial" w:hAnsi="Arial" w:cs="Arial"/>
                <w:i/>
                <w:color w:val="808080" w:themeColor="background1" w:themeShade="80"/>
                <w:sz w:val="18"/>
                <w:szCs w:val="18"/>
              </w:rPr>
              <w:t xml:space="preserve">the </w:t>
            </w:r>
            <w:r w:rsidRPr="00207090">
              <w:rPr>
                <w:rFonts w:ascii="Arial" w:hAnsi="Arial" w:cs="Arial"/>
                <w:i/>
                <w:color w:val="808080" w:themeColor="background1" w:themeShade="80"/>
                <w:sz w:val="18"/>
                <w:szCs w:val="18"/>
              </w:rPr>
              <w:t>reviewers’ attention and highlight an</w:t>
            </w:r>
            <w:r w:rsidR="00D97FD0" w:rsidRPr="00207090">
              <w:rPr>
                <w:rFonts w:ascii="Arial" w:hAnsi="Arial" w:cs="Arial"/>
                <w:i/>
                <w:color w:val="808080" w:themeColor="background1" w:themeShade="80"/>
                <w:sz w:val="18"/>
                <w:szCs w:val="18"/>
              </w:rPr>
              <w:t xml:space="preserve"> area </w:t>
            </w:r>
            <w:r w:rsidRPr="00207090">
              <w:rPr>
                <w:rFonts w:ascii="Arial" w:hAnsi="Arial" w:cs="Arial"/>
                <w:i/>
                <w:color w:val="808080" w:themeColor="background1" w:themeShade="80"/>
                <w:sz w:val="18"/>
                <w:szCs w:val="18"/>
              </w:rPr>
              <w:t xml:space="preserve">relevant to </w:t>
            </w:r>
            <w:r w:rsidR="00714A56">
              <w:rPr>
                <w:rFonts w:ascii="Arial" w:hAnsi="Arial" w:cs="Arial"/>
                <w:i/>
                <w:color w:val="808080" w:themeColor="background1" w:themeShade="80"/>
                <w:sz w:val="18"/>
                <w:szCs w:val="18"/>
              </w:rPr>
              <w:t xml:space="preserve">the </w:t>
            </w:r>
            <w:r w:rsidR="009B0654" w:rsidRPr="00207090">
              <w:rPr>
                <w:rFonts w:ascii="Arial" w:hAnsi="Arial" w:cs="Arial"/>
                <w:i/>
                <w:color w:val="808080" w:themeColor="background1" w:themeShade="80"/>
                <w:sz w:val="18"/>
                <w:szCs w:val="18"/>
              </w:rPr>
              <w:t xml:space="preserve">targeted </w:t>
            </w:r>
            <w:r w:rsidRPr="00207090">
              <w:rPr>
                <w:rFonts w:ascii="Arial" w:hAnsi="Arial" w:cs="Arial"/>
                <w:i/>
                <w:color w:val="808080" w:themeColor="background1" w:themeShade="80"/>
                <w:sz w:val="18"/>
                <w:szCs w:val="18"/>
              </w:rPr>
              <w:t>program/funding agency</w:t>
            </w:r>
            <w:r w:rsidR="00B016A2" w:rsidRPr="00207090">
              <w:rPr>
                <w:rFonts w:ascii="Arial" w:hAnsi="Arial" w:cs="Arial"/>
                <w:i/>
                <w:color w:val="808080" w:themeColor="background1" w:themeShade="80"/>
                <w:sz w:val="18"/>
                <w:szCs w:val="18"/>
              </w:rPr>
              <w:t>.</w:t>
            </w:r>
          </w:p>
          <w:p w14:paraId="7D2D5498" w14:textId="6762B12F" w:rsidR="005D6E2C" w:rsidRPr="00207090" w:rsidRDefault="008A0BFB" w:rsidP="00770DD2">
            <w:pPr>
              <w:pStyle w:val="ListParagraph"/>
              <w:numPr>
                <w:ilvl w:val="0"/>
                <w:numId w:val="20"/>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432" behindDoc="0" locked="0" layoutInCell="1" allowOverlap="1" wp14:anchorId="43AE7BAB" wp14:editId="00348F9C">
                      <wp:simplePos x="0" y="0"/>
                      <wp:positionH relativeFrom="margin">
                        <wp:posOffset>1880235</wp:posOffset>
                      </wp:positionH>
                      <wp:positionV relativeFrom="paragraph">
                        <wp:posOffset>109345</wp:posOffset>
                      </wp:positionV>
                      <wp:extent cx="2503357" cy="1169233"/>
                      <wp:effectExtent l="0" t="0" r="0" b="0"/>
                      <wp:wrapNone/>
                      <wp:docPr id="1" name="Text Box 1"/>
                      <wp:cNvGraphicFramePr/>
                      <a:graphic xmlns:a="http://schemas.openxmlformats.org/drawingml/2006/main">
                        <a:graphicData uri="http://schemas.microsoft.com/office/word/2010/wordprocessingShape">
                          <wps:wsp>
                            <wps:cNvSpPr txBox="1"/>
                            <wps:spPr>
                              <a:xfrm>
                                <a:off x="0" y="0"/>
                                <a:ext cx="2503357" cy="1169233"/>
                              </a:xfrm>
                              <a:prstGeom prst="rect">
                                <a:avLst/>
                              </a:prstGeom>
                              <a:noFill/>
                              <a:ln w="6350">
                                <a:noFill/>
                              </a:ln>
                            </wps:spPr>
                            <wps:txbx>
                              <w:txbxContent>
                                <w:p w14:paraId="65740201" w14:textId="5C134D45" w:rsidR="008A0BFB" w:rsidRPr="008A0BFB" w:rsidRDefault="008A0BFB" w:rsidP="008A0BFB">
                                  <w:pPr>
                                    <w:jc w:val="center"/>
                                    <w:rPr>
                                      <w:rFonts w:ascii="Arial" w:hAnsi="Arial" w:cs="Arial"/>
                                      <w:color w:val="808080" w:themeColor="background1" w:themeShade="80"/>
                                      <w:sz w:val="144"/>
                                      <w:szCs w:val="144"/>
                                      <w14:textFill>
                                        <w14:solidFill>
                                          <w14:schemeClr w14:val="bg1">
                                            <w14:alpha w14:val="87000"/>
                                            <w14:lumMod w14:val="50000"/>
                                          </w14:schemeClr>
                                        </w14:solidFill>
                                      </w14:textFill>
                                    </w:rPr>
                                  </w:pPr>
                                  <w:r w:rsidRPr="008A0BFB">
                                    <w:rPr>
                                      <w:rFonts w:ascii="Arial" w:hAnsi="Arial" w:cs="Arial"/>
                                      <w:color w:val="808080" w:themeColor="background1" w:themeShade="80"/>
                                      <w:sz w:val="144"/>
                                      <w:szCs w:val="144"/>
                                      <w14:textFill>
                                        <w14:solidFill>
                                          <w14:schemeClr w14:val="bg1">
                                            <w14:alpha w14:val="87000"/>
                                            <w14:lumMod w14:val="50000"/>
                                          </w14:schemeClr>
                                        </w14:solidFill>
                                      </w14:textFill>
                                    </w:rPr>
                                    <w:t>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AE7BAB" id="_x0000_t202" coordsize="21600,21600" o:spt="202" path="m,l,21600r21600,l21600,xe">
                      <v:stroke joinstyle="miter"/>
                      <v:path gradientshapeok="t" o:connecttype="rect"/>
                    </v:shapetype>
                    <v:shape id="Text Box 1" o:spid="_x0000_s1026" type="#_x0000_t202" style="position:absolute;left:0;text-align:left;margin-left:148.05pt;margin-top:8.6pt;width:197.1pt;height:92.0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" filled="f" stroked="f" strokeweight=".5pt">
                      <v:textbox>
                        <w:txbxContent>
                          <w:p w14:paraId="65740201" w14:textId="5C134D45" w:rsidR="008A0BFB" w:rsidRPr="008A0BFB" w:rsidRDefault="008A0BFB" w:rsidP="008A0BFB">
                            <w:pPr>
                              <w:jc w:val="center"/>
                              <w:rPr>
                                <w:rFonts w:ascii="Arial" w:hAnsi="Arial" w:cs="Arial"/>
                                <w:color w:val="808080" w:themeColor="background1" w:themeShade="80"/>
                                <w:sz w:val="144"/>
                                <w:szCs w:val="144"/>
                                <w14:textFill>
                                  <w14:solidFill>
                                    <w14:schemeClr w14:val="bg1">
                                      <w14:alpha w14:val="87000"/>
                                      <w14:lumMod w14:val="50000"/>
                                    </w14:schemeClr>
                                  </w14:solidFill>
                                </w14:textFill>
                              </w:rPr>
                            </w:pPr>
                            <w:r w:rsidRPr="008A0BFB">
                              <w:rPr>
                                <w:rFonts w:ascii="Arial" w:hAnsi="Arial" w:cs="Arial"/>
                                <w:color w:val="808080" w:themeColor="background1" w:themeShade="80"/>
                                <w:sz w:val="144"/>
                                <w:szCs w:val="144"/>
                                <w14:textFill>
                                  <w14:solidFill>
                                    <w14:schemeClr w14:val="bg1">
                                      <w14:alpha w14:val="87000"/>
                                      <w14:lumMod w14:val="50000"/>
                                    </w14:schemeClr>
                                  </w14:solidFill>
                                </w14:textFill>
                              </w:rPr>
                              <w:t>Why</w:t>
                            </w:r>
                          </w:p>
                        </w:txbxContent>
                      </v:textbox>
                      <w10:wrap anchorx="margin"/>
                    </v:shape>
                  </w:pict>
                </mc:Fallback>
              </mc:AlternateContent>
            </w:r>
          </w:p>
          <w:p w14:paraId="084F9C4B" w14:textId="70999305" w:rsidR="00770DD2" w:rsidRPr="00207090" w:rsidRDefault="00770DD2" w:rsidP="00770DD2">
            <w:pPr>
              <w:rPr>
                <w:rFonts w:ascii="Arial" w:hAnsi="Arial" w:cs="Arial"/>
                <w:sz w:val="22"/>
                <w:szCs w:val="22"/>
              </w:rPr>
            </w:pPr>
            <w:r w:rsidRPr="00207090">
              <w:rPr>
                <w:rFonts w:ascii="Arial" w:hAnsi="Arial" w:cs="Arial"/>
                <w:sz w:val="22"/>
                <w:szCs w:val="22"/>
              </w:rPr>
              <w:t xml:space="preserve">Current Knowledge: </w:t>
            </w:r>
            <w:r w:rsidR="009B0654" w:rsidRPr="00207090">
              <w:rPr>
                <w:rFonts w:ascii="Arial" w:hAnsi="Arial" w:cs="Arial"/>
                <w:i/>
                <w:color w:val="808080" w:themeColor="background1" w:themeShade="80"/>
                <w:sz w:val="18"/>
                <w:szCs w:val="18"/>
              </w:rPr>
              <w:t>I</w:t>
            </w:r>
            <w:r w:rsidRPr="00207090">
              <w:rPr>
                <w:rFonts w:ascii="Arial" w:hAnsi="Arial" w:cs="Arial"/>
                <w:i/>
                <w:color w:val="808080" w:themeColor="background1" w:themeShade="80"/>
                <w:sz w:val="18"/>
                <w:szCs w:val="18"/>
              </w:rPr>
              <w:t>nformation</w:t>
            </w:r>
            <w:r w:rsidR="009B0654" w:rsidRPr="00207090">
              <w:rPr>
                <w:rFonts w:ascii="Arial" w:hAnsi="Arial" w:cs="Arial"/>
                <w:i/>
                <w:color w:val="808080" w:themeColor="background1" w:themeShade="80"/>
                <w:sz w:val="18"/>
                <w:szCs w:val="18"/>
              </w:rPr>
              <w:t xml:space="preserve"> about</w:t>
            </w:r>
            <w:r w:rsidRPr="00207090">
              <w:rPr>
                <w:rFonts w:ascii="Arial" w:hAnsi="Arial" w:cs="Arial"/>
                <w:i/>
                <w:color w:val="808080" w:themeColor="background1" w:themeShade="80"/>
                <w:sz w:val="18"/>
                <w:szCs w:val="18"/>
              </w:rPr>
              <w:t xml:space="preserve"> w</w:t>
            </w:r>
            <w:r w:rsidR="00D97FD0" w:rsidRPr="00207090">
              <w:rPr>
                <w:rFonts w:ascii="Arial" w:hAnsi="Arial" w:cs="Arial"/>
                <w:i/>
                <w:color w:val="808080" w:themeColor="background1" w:themeShade="80"/>
                <w:sz w:val="18"/>
                <w:szCs w:val="18"/>
              </w:rPr>
              <w:t>hat is known that will allow</w:t>
            </w:r>
            <w:r w:rsidRPr="00207090">
              <w:rPr>
                <w:rFonts w:ascii="Arial" w:hAnsi="Arial" w:cs="Arial"/>
                <w:i/>
                <w:color w:val="808080" w:themeColor="background1" w:themeShade="80"/>
                <w:sz w:val="18"/>
                <w:szCs w:val="18"/>
              </w:rPr>
              <w:t xml:space="preserve"> reviewers to understand the importance of </w:t>
            </w:r>
            <w:r w:rsidR="009B0654" w:rsidRPr="00207090">
              <w:rPr>
                <w:rFonts w:ascii="Arial" w:hAnsi="Arial" w:cs="Arial"/>
                <w:i/>
                <w:color w:val="808080" w:themeColor="background1" w:themeShade="80"/>
                <w:sz w:val="18"/>
                <w:szCs w:val="18"/>
              </w:rPr>
              <w:t>the</w:t>
            </w:r>
            <w:r w:rsidRPr="00207090">
              <w:rPr>
                <w:rFonts w:ascii="Arial" w:hAnsi="Arial" w:cs="Arial"/>
                <w:i/>
                <w:color w:val="808080" w:themeColor="background1" w:themeShade="80"/>
                <w:sz w:val="18"/>
                <w:szCs w:val="18"/>
              </w:rPr>
              <w:t xml:space="preserve"> proposed research</w:t>
            </w:r>
            <w:r w:rsidR="00B016A2" w:rsidRPr="00207090">
              <w:rPr>
                <w:rFonts w:ascii="Arial" w:hAnsi="Arial" w:cs="Arial"/>
                <w:i/>
                <w:color w:val="808080" w:themeColor="background1" w:themeShade="80"/>
                <w:sz w:val="18"/>
                <w:szCs w:val="18"/>
              </w:rPr>
              <w:t>.</w:t>
            </w:r>
            <w:r w:rsidR="00334E0E" w:rsidRPr="00207090">
              <w:rPr>
                <w:rFonts w:ascii="Arial" w:hAnsi="Arial" w:cs="Arial"/>
                <w:i/>
                <w:color w:val="808080" w:themeColor="background1" w:themeShade="80"/>
                <w:sz w:val="22"/>
                <w:szCs w:val="22"/>
              </w:rPr>
              <w:t xml:space="preserve"> </w:t>
            </w:r>
            <w:r w:rsidR="00182A57" w:rsidRPr="00182A57">
              <w:rPr>
                <w:rFonts w:ascii="Arial" w:hAnsi="Arial" w:cs="Arial"/>
                <w:i/>
                <w:color w:val="808080" w:themeColor="background1" w:themeShade="80"/>
                <w:sz w:val="18"/>
                <w:szCs w:val="18"/>
              </w:rPr>
              <w:t xml:space="preserve">Sets </w:t>
            </w:r>
            <w:r w:rsidR="00182A57">
              <w:rPr>
                <w:rFonts w:ascii="Arial" w:hAnsi="Arial" w:cs="Arial"/>
                <w:i/>
                <w:color w:val="808080" w:themeColor="background1" w:themeShade="80"/>
                <w:sz w:val="18"/>
                <w:szCs w:val="18"/>
              </w:rPr>
              <w:t xml:space="preserve">up </w:t>
            </w:r>
            <w:r w:rsidR="00182A57" w:rsidRPr="00182A57">
              <w:rPr>
                <w:rFonts w:ascii="Arial" w:hAnsi="Arial" w:cs="Arial"/>
                <w:i/>
                <w:color w:val="808080" w:themeColor="background1" w:themeShade="80"/>
                <w:sz w:val="18"/>
                <w:szCs w:val="18"/>
              </w:rPr>
              <w:t>the gap</w:t>
            </w:r>
            <w:r w:rsidR="00182A57">
              <w:rPr>
                <w:rFonts w:ascii="Arial" w:hAnsi="Arial" w:cs="Arial"/>
                <w:i/>
                <w:color w:val="808080" w:themeColor="background1" w:themeShade="80"/>
                <w:sz w:val="18"/>
                <w:szCs w:val="18"/>
              </w:rPr>
              <w:t>/unmet need</w:t>
            </w:r>
            <w:r w:rsidR="00182A57" w:rsidRPr="00182A57">
              <w:rPr>
                <w:rFonts w:ascii="Arial" w:hAnsi="Arial" w:cs="Arial"/>
                <w:i/>
                <w:color w:val="808080" w:themeColor="background1" w:themeShade="80"/>
                <w:sz w:val="18"/>
                <w:szCs w:val="18"/>
              </w:rPr>
              <w:t>.</w:t>
            </w:r>
          </w:p>
          <w:p w14:paraId="712BA782" w14:textId="5B5D34CB" w:rsidR="00770DD2" w:rsidRPr="00207090" w:rsidRDefault="00770DD2" w:rsidP="00770DD2">
            <w:pPr>
              <w:pStyle w:val="ListParagraph"/>
              <w:numPr>
                <w:ilvl w:val="0"/>
                <w:numId w:val="3"/>
              </w:numPr>
              <w:rPr>
                <w:rFonts w:ascii="Arial" w:hAnsi="Arial" w:cs="Arial"/>
                <w:sz w:val="22"/>
                <w:szCs w:val="22"/>
              </w:rPr>
            </w:pPr>
          </w:p>
          <w:p w14:paraId="51E5B027" w14:textId="67F7F672" w:rsidR="00770DD2" w:rsidRPr="00207090" w:rsidRDefault="00770DD2" w:rsidP="00207090">
            <w:pPr>
              <w:pStyle w:val="ListParagraph"/>
              <w:numPr>
                <w:ilvl w:val="0"/>
                <w:numId w:val="3"/>
              </w:numPr>
              <w:rPr>
                <w:rFonts w:ascii="Arial" w:hAnsi="Arial" w:cs="Arial"/>
                <w:sz w:val="22"/>
                <w:szCs w:val="22"/>
              </w:rPr>
            </w:pPr>
          </w:p>
          <w:p w14:paraId="73A3A9CC" w14:textId="2D08BF24" w:rsidR="00770DD2" w:rsidRPr="00207090" w:rsidRDefault="00770DD2" w:rsidP="00770DD2">
            <w:pPr>
              <w:rPr>
                <w:rFonts w:ascii="Arial" w:hAnsi="Arial" w:cs="Arial"/>
                <w:i/>
                <w:sz w:val="22"/>
                <w:szCs w:val="22"/>
              </w:rPr>
            </w:pPr>
            <w:r w:rsidRPr="00207090">
              <w:rPr>
                <w:rFonts w:ascii="Arial" w:hAnsi="Arial" w:cs="Arial"/>
                <w:sz w:val="22"/>
                <w:szCs w:val="22"/>
              </w:rPr>
              <w:t xml:space="preserve">Knowledge gap or statement of need: </w:t>
            </w:r>
            <w:r w:rsidR="00D06941">
              <w:rPr>
                <w:rFonts w:ascii="Arial" w:hAnsi="Arial" w:cs="Arial"/>
                <w:i/>
                <w:color w:val="808080" w:themeColor="background1" w:themeShade="80"/>
                <w:sz w:val="18"/>
                <w:szCs w:val="18"/>
              </w:rPr>
              <w:t>T</w:t>
            </w:r>
            <w:r w:rsidR="00334E0E" w:rsidRPr="00207090">
              <w:rPr>
                <w:rFonts w:ascii="Arial" w:hAnsi="Arial" w:cs="Arial"/>
                <w:i/>
                <w:color w:val="808080" w:themeColor="background1" w:themeShade="80"/>
                <w:sz w:val="18"/>
                <w:szCs w:val="18"/>
              </w:rPr>
              <w:t>he subject of</w:t>
            </w:r>
            <w:r w:rsidR="00182A57">
              <w:rPr>
                <w:rFonts w:ascii="Arial" w:hAnsi="Arial" w:cs="Arial"/>
                <w:i/>
                <w:color w:val="808080" w:themeColor="background1" w:themeShade="80"/>
                <w:sz w:val="18"/>
                <w:szCs w:val="18"/>
              </w:rPr>
              <w:t xml:space="preserve"> </w:t>
            </w:r>
            <w:r w:rsidR="00714A56">
              <w:rPr>
                <w:rFonts w:ascii="Arial" w:hAnsi="Arial" w:cs="Arial"/>
                <w:i/>
                <w:color w:val="808080" w:themeColor="background1" w:themeShade="80"/>
                <w:sz w:val="18"/>
                <w:szCs w:val="18"/>
              </w:rPr>
              <w:t xml:space="preserve">the </w:t>
            </w:r>
            <w:r w:rsidR="00182A57">
              <w:rPr>
                <w:rFonts w:ascii="Arial" w:hAnsi="Arial" w:cs="Arial"/>
                <w:i/>
                <w:color w:val="808080" w:themeColor="background1" w:themeShade="80"/>
                <w:sz w:val="18"/>
                <w:szCs w:val="18"/>
              </w:rPr>
              <w:t>proposal;</w:t>
            </w:r>
            <w:r w:rsidRPr="00207090">
              <w:rPr>
                <w:rFonts w:ascii="Arial" w:hAnsi="Arial" w:cs="Arial"/>
                <w:i/>
                <w:color w:val="808080" w:themeColor="background1" w:themeShade="80"/>
                <w:sz w:val="18"/>
                <w:szCs w:val="18"/>
              </w:rPr>
              <w:t xml:space="preserve"> </w:t>
            </w:r>
            <w:r w:rsidR="0080700D" w:rsidRPr="00207090">
              <w:rPr>
                <w:rFonts w:ascii="Arial" w:hAnsi="Arial" w:cs="Arial"/>
                <w:i/>
                <w:color w:val="808080" w:themeColor="background1" w:themeShade="80"/>
                <w:sz w:val="18"/>
                <w:szCs w:val="18"/>
              </w:rPr>
              <w:t>must</w:t>
            </w:r>
            <w:r w:rsidR="00334E0E" w:rsidRPr="00207090">
              <w:rPr>
                <w:rFonts w:ascii="Arial" w:hAnsi="Arial" w:cs="Arial"/>
                <w:i/>
                <w:color w:val="808080" w:themeColor="background1" w:themeShade="80"/>
                <w:sz w:val="18"/>
                <w:szCs w:val="18"/>
              </w:rPr>
              <w:t xml:space="preserve"> relate to </w:t>
            </w:r>
            <w:r w:rsidR="00714A56">
              <w:rPr>
                <w:rFonts w:ascii="Arial" w:hAnsi="Arial" w:cs="Arial"/>
                <w:i/>
                <w:color w:val="808080" w:themeColor="background1" w:themeShade="80"/>
                <w:sz w:val="18"/>
                <w:szCs w:val="18"/>
              </w:rPr>
              <w:t xml:space="preserve">the </w:t>
            </w:r>
            <w:r w:rsidR="00334E0E" w:rsidRPr="00207090">
              <w:rPr>
                <w:rFonts w:ascii="Arial" w:hAnsi="Arial" w:cs="Arial"/>
                <w:i/>
                <w:color w:val="808080" w:themeColor="background1" w:themeShade="80"/>
                <w:sz w:val="18"/>
                <w:szCs w:val="18"/>
              </w:rPr>
              <w:t xml:space="preserve">previous </w:t>
            </w:r>
            <w:r w:rsidRPr="00207090">
              <w:rPr>
                <w:rFonts w:ascii="Arial" w:hAnsi="Arial" w:cs="Arial"/>
                <w:i/>
                <w:color w:val="808080" w:themeColor="background1" w:themeShade="80"/>
                <w:sz w:val="18"/>
                <w:szCs w:val="18"/>
              </w:rPr>
              <w:t>statement</w:t>
            </w:r>
            <w:r w:rsidR="00714A56">
              <w:rPr>
                <w:rFonts w:ascii="Arial" w:hAnsi="Arial" w:cs="Arial"/>
                <w:i/>
                <w:color w:val="808080" w:themeColor="background1" w:themeShade="80"/>
                <w:sz w:val="18"/>
                <w:szCs w:val="18"/>
              </w:rPr>
              <w:t>s</w:t>
            </w:r>
            <w:r w:rsidR="0080700D" w:rsidRPr="00207090">
              <w:rPr>
                <w:rFonts w:ascii="Arial" w:hAnsi="Arial" w:cs="Arial"/>
                <w:i/>
                <w:color w:val="808080" w:themeColor="background1" w:themeShade="80"/>
                <w:sz w:val="18"/>
                <w:szCs w:val="18"/>
              </w:rPr>
              <w:t xml:space="preserve"> as</w:t>
            </w:r>
            <w:r w:rsidRPr="00207090">
              <w:rPr>
                <w:rFonts w:ascii="Arial" w:hAnsi="Arial" w:cs="Arial"/>
                <w:i/>
                <w:color w:val="808080" w:themeColor="background1" w:themeShade="80"/>
                <w:sz w:val="18"/>
                <w:szCs w:val="18"/>
              </w:rPr>
              <w:t xml:space="preserve"> </w:t>
            </w:r>
            <w:r w:rsidR="00714A56">
              <w:rPr>
                <w:rFonts w:ascii="Arial" w:hAnsi="Arial" w:cs="Arial"/>
                <w:i/>
                <w:color w:val="808080" w:themeColor="background1" w:themeShade="80"/>
                <w:sz w:val="18"/>
                <w:szCs w:val="18"/>
              </w:rPr>
              <w:t xml:space="preserve">a </w:t>
            </w:r>
            <w:r w:rsidRPr="00207090">
              <w:rPr>
                <w:rFonts w:ascii="Arial" w:hAnsi="Arial" w:cs="Arial"/>
                <w:i/>
                <w:color w:val="808080" w:themeColor="background1" w:themeShade="80"/>
                <w:sz w:val="18"/>
                <w:szCs w:val="18"/>
              </w:rPr>
              <w:t xml:space="preserve">next step to advance </w:t>
            </w:r>
            <w:r w:rsidR="00334E0E" w:rsidRPr="00207090">
              <w:rPr>
                <w:rFonts w:ascii="Arial" w:hAnsi="Arial" w:cs="Arial"/>
                <w:i/>
                <w:color w:val="808080" w:themeColor="background1" w:themeShade="80"/>
                <w:sz w:val="18"/>
                <w:szCs w:val="18"/>
              </w:rPr>
              <w:t xml:space="preserve">the </w:t>
            </w:r>
            <w:r w:rsidRPr="00207090">
              <w:rPr>
                <w:rFonts w:ascii="Arial" w:hAnsi="Arial" w:cs="Arial"/>
                <w:i/>
                <w:color w:val="808080" w:themeColor="background1" w:themeShade="80"/>
                <w:sz w:val="18"/>
                <w:szCs w:val="18"/>
              </w:rPr>
              <w:t>field</w:t>
            </w:r>
            <w:r w:rsidR="00B016A2" w:rsidRPr="00207090">
              <w:rPr>
                <w:rFonts w:ascii="Arial" w:hAnsi="Arial" w:cs="Arial"/>
                <w:i/>
                <w:color w:val="808080" w:themeColor="background1" w:themeShade="80"/>
                <w:sz w:val="18"/>
                <w:szCs w:val="18"/>
              </w:rPr>
              <w:t>.</w:t>
            </w:r>
            <w:r w:rsidR="00714A56">
              <w:rPr>
                <w:rFonts w:ascii="Arial" w:hAnsi="Arial" w:cs="Arial"/>
                <w:i/>
                <w:color w:val="808080" w:themeColor="background1" w:themeShade="80"/>
                <w:sz w:val="18"/>
                <w:szCs w:val="18"/>
              </w:rPr>
              <w:t xml:space="preserve"> (Note: it is not essential to use the term “knowledge gap” in this sentence.)</w:t>
            </w:r>
          </w:p>
          <w:p w14:paraId="26033F3A" w14:textId="54021C7F" w:rsidR="00770DD2" w:rsidRPr="00207090" w:rsidRDefault="00770DD2" w:rsidP="00770DD2">
            <w:pPr>
              <w:pStyle w:val="ListParagraph"/>
              <w:numPr>
                <w:ilvl w:val="0"/>
                <w:numId w:val="3"/>
              </w:numPr>
              <w:rPr>
                <w:rFonts w:ascii="Arial" w:hAnsi="Arial" w:cs="Arial"/>
                <w:sz w:val="22"/>
                <w:szCs w:val="22"/>
              </w:rPr>
            </w:pPr>
          </w:p>
          <w:p w14:paraId="659D4A77" w14:textId="4399A66A" w:rsidR="00770DD2" w:rsidRPr="00207090" w:rsidRDefault="00770DD2" w:rsidP="00770DD2">
            <w:pPr>
              <w:rPr>
                <w:rFonts w:ascii="Arial" w:hAnsi="Arial" w:cs="Arial"/>
                <w:sz w:val="22"/>
                <w:szCs w:val="22"/>
              </w:rPr>
            </w:pPr>
            <w:r w:rsidRPr="00207090">
              <w:rPr>
                <w:rFonts w:ascii="Arial" w:hAnsi="Arial" w:cs="Arial"/>
                <w:sz w:val="22"/>
                <w:szCs w:val="22"/>
              </w:rPr>
              <w:t xml:space="preserve">Consequence(s) of not </w:t>
            </w:r>
            <w:r w:rsidR="00ED57E9">
              <w:rPr>
                <w:rFonts w:ascii="Arial" w:hAnsi="Arial" w:cs="Arial"/>
                <w:sz w:val="22"/>
                <w:szCs w:val="22"/>
              </w:rPr>
              <w:t>addressing knowledge gap or need</w:t>
            </w:r>
            <w:r w:rsidRPr="00207090">
              <w:rPr>
                <w:rFonts w:ascii="Arial" w:hAnsi="Arial" w:cs="Arial"/>
                <w:sz w:val="22"/>
                <w:szCs w:val="22"/>
              </w:rPr>
              <w:t>:</w:t>
            </w:r>
            <w:r w:rsidR="00BB1927">
              <w:rPr>
                <w:rFonts w:ascii="Arial" w:hAnsi="Arial" w:cs="Arial"/>
                <w:i/>
                <w:color w:val="808080" w:themeColor="background1" w:themeShade="80"/>
                <w:sz w:val="18"/>
                <w:szCs w:val="18"/>
              </w:rPr>
              <w:t xml:space="preserve"> </w:t>
            </w:r>
            <w:r w:rsidR="00714A56">
              <w:rPr>
                <w:rFonts w:ascii="Arial" w:hAnsi="Arial" w:cs="Arial"/>
                <w:i/>
                <w:color w:val="808080" w:themeColor="background1" w:themeShade="80"/>
                <w:sz w:val="18"/>
                <w:szCs w:val="18"/>
              </w:rPr>
              <w:t>Explain w</w:t>
            </w:r>
            <w:r w:rsidR="0080700D" w:rsidRPr="00207090">
              <w:rPr>
                <w:rFonts w:ascii="Arial" w:hAnsi="Arial" w:cs="Arial"/>
                <w:i/>
                <w:color w:val="808080" w:themeColor="background1" w:themeShade="80"/>
                <w:sz w:val="18"/>
                <w:szCs w:val="18"/>
              </w:rPr>
              <w:t>hy</w:t>
            </w:r>
            <w:r w:rsidRPr="00207090">
              <w:rPr>
                <w:rFonts w:ascii="Arial" w:hAnsi="Arial" w:cs="Arial"/>
                <w:i/>
                <w:color w:val="808080" w:themeColor="background1" w:themeShade="80"/>
                <w:sz w:val="18"/>
                <w:szCs w:val="18"/>
              </w:rPr>
              <w:t xml:space="preserve"> </w:t>
            </w:r>
            <w:r w:rsidR="00714A56">
              <w:rPr>
                <w:rFonts w:ascii="Arial" w:hAnsi="Arial" w:cs="Arial"/>
                <w:i/>
                <w:color w:val="808080" w:themeColor="background1" w:themeShade="80"/>
                <w:sz w:val="18"/>
                <w:szCs w:val="18"/>
              </w:rPr>
              <w:t xml:space="preserve">failing to address </w:t>
            </w:r>
            <w:r w:rsidR="00ED57E9">
              <w:rPr>
                <w:rFonts w:ascii="Arial" w:hAnsi="Arial" w:cs="Arial"/>
                <w:i/>
                <w:color w:val="808080" w:themeColor="background1" w:themeShade="80"/>
                <w:sz w:val="18"/>
                <w:szCs w:val="18"/>
              </w:rPr>
              <w:t>this</w:t>
            </w:r>
            <w:r w:rsidR="00D97FD0" w:rsidRPr="00207090">
              <w:rPr>
                <w:rFonts w:ascii="Arial" w:hAnsi="Arial" w:cs="Arial"/>
                <w:i/>
                <w:color w:val="808080" w:themeColor="background1" w:themeShade="80"/>
                <w:sz w:val="18"/>
                <w:szCs w:val="18"/>
              </w:rPr>
              <w:t xml:space="preserve"> </w:t>
            </w:r>
            <w:r w:rsidR="00714A56">
              <w:rPr>
                <w:rFonts w:ascii="Arial" w:hAnsi="Arial" w:cs="Arial"/>
                <w:i/>
                <w:color w:val="808080" w:themeColor="background1" w:themeShade="80"/>
                <w:sz w:val="18"/>
                <w:szCs w:val="18"/>
              </w:rPr>
              <w:t xml:space="preserve">gap/need </w:t>
            </w:r>
            <w:r w:rsidRPr="00207090">
              <w:rPr>
                <w:rFonts w:ascii="Arial" w:hAnsi="Arial" w:cs="Arial"/>
                <w:i/>
                <w:color w:val="808080" w:themeColor="background1" w:themeShade="80"/>
                <w:sz w:val="18"/>
                <w:szCs w:val="18"/>
              </w:rPr>
              <w:t>will prevent vertical advancement of the field</w:t>
            </w:r>
            <w:r w:rsidR="00B016A2" w:rsidRPr="00207090">
              <w:rPr>
                <w:rFonts w:ascii="Arial" w:hAnsi="Arial" w:cs="Arial"/>
                <w:i/>
                <w:color w:val="808080" w:themeColor="background1" w:themeShade="80"/>
                <w:sz w:val="18"/>
                <w:szCs w:val="18"/>
              </w:rPr>
              <w:t>.</w:t>
            </w:r>
          </w:p>
          <w:p w14:paraId="756096DB" w14:textId="77777777" w:rsidR="00D97FD0" w:rsidRPr="00207090" w:rsidRDefault="00D97FD0" w:rsidP="00A90771">
            <w:pPr>
              <w:pStyle w:val="ListParagraph"/>
              <w:numPr>
                <w:ilvl w:val="0"/>
                <w:numId w:val="3"/>
              </w:numPr>
              <w:rPr>
                <w:sz w:val="22"/>
                <w:szCs w:val="22"/>
              </w:rPr>
            </w:pPr>
          </w:p>
        </w:tc>
      </w:tr>
    </w:tbl>
    <w:p w14:paraId="1B83DEA3" w14:textId="452318B6" w:rsidR="00B00F3D" w:rsidRPr="00BD671A" w:rsidRDefault="00B00F3D" w:rsidP="00B00F3D">
      <w:pPr>
        <w:rPr>
          <w:rFonts w:ascii="Arial" w:hAnsi="Arial" w:cs="Arial"/>
          <w:sz w:val="22"/>
          <w:szCs w:val="22"/>
        </w:rPr>
      </w:pPr>
    </w:p>
    <w:tbl>
      <w:tblPr>
        <w:tblStyle w:val="TableGrid"/>
        <w:tblW w:w="10080" w:type="dxa"/>
        <w:tblInd w:w="-5" w:type="dxa"/>
        <w:tblLook w:val="04A0" w:firstRow="1" w:lastRow="0" w:firstColumn="1" w:lastColumn="0" w:noHBand="0" w:noVBand="1"/>
      </w:tblPr>
      <w:tblGrid>
        <w:gridCol w:w="10080"/>
      </w:tblGrid>
      <w:tr w:rsidR="00770DD2" w:rsidRPr="00207090" w14:paraId="0CE58A94" w14:textId="77777777" w:rsidTr="00D766AF">
        <w:tc>
          <w:tcPr>
            <w:tcW w:w="10080" w:type="dxa"/>
          </w:tcPr>
          <w:p w14:paraId="795F4D89" w14:textId="268EAA8A" w:rsidR="00770DD2" w:rsidRPr="008E2006" w:rsidRDefault="00770DD2" w:rsidP="00770DD2">
            <w:pPr>
              <w:rPr>
                <w:rFonts w:ascii="Arial" w:hAnsi="Arial" w:cs="Arial"/>
                <w:color w:val="4472C4" w:themeColor="accent5"/>
                <w:sz w:val="22"/>
                <w:szCs w:val="22"/>
              </w:rPr>
            </w:pPr>
            <w:r w:rsidRPr="00197728">
              <w:rPr>
                <w:rFonts w:ascii="Arial" w:hAnsi="Arial" w:cs="Arial"/>
                <w:color w:val="7F7F7F" w:themeColor="text1" w:themeTint="80"/>
                <w:sz w:val="22"/>
                <w:szCs w:val="22"/>
              </w:rPr>
              <w:t>Long-term goal</w:t>
            </w:r>
            <w:r w:rsidR="00755C46" w:rsidRPr="00197728">
              <w:rPr>
                <w:rFonts w:ascii="Arial" w:hAnsi="Arial" w:cs="Arial"/>
                <w:color w:val="7F7F7F" w:themeColor="text1" w:themeTint="80"/>
                <w:sz w:val="22"/>
                <w:szCs w:val="22"/>
              </w:rPr>
              <w:t xml:space="preserve">: </w:t>
            </w:r>
            <w:r w:rsidR="005F7318" w:rsidRPr="00197728">
              <w:rPr>
                <w:rFonts w:ascii="Arial" w:hAnsi="Arial" w:cs="Arial"/>
                <w:i/>
                <w:color w:val="7F7F7F" w:themeColor="text1" w:themeTint="80"/>
                <w:sz w:val="18"/>
                <w:szCs w:val="18"/>
              </w:rPr>
              <w:t xml:space="preserve">The goal of your </w:t>
            </w:r>
            <w:r w:rsidRPr="00197728">
              <w:rPr>
                <w:rFonts w:ascii="Arial" w:hAnsi="Arial" w:cs="Arial"/>
                <w:i/>
                <w:color w:val="7F7F7F" w:themeColor="text1" w:themeTint="80"/>
                <w:sz w:val="18"/>
                <w:szCs w:val="18"/>
              </w:rPr>
              <w:t>research over multiple fundi</w:t>
            </w:r>
            <w:r w:rsidRPr="00755C46">
              <w:rPr>
                <w:rFonts w:ascii="Arial" w:hAnsi="Arial" w:cs="Arial"/>
                <w:i/>
                <w:color w:val="808080" w:themeColor="background1" w:themeShade="80"/>
                <w:sz w:val="18"/>
                <w:szCs w:val="18"/>
              </w:rPr>
              <w:t>ng periods</w:t>
            </w:r>
            <w:r w:rsidR="00B016A2" w:rsidRPr="00197728">
              <w:rPr>
                <w:rFonts w:ascii="Arial" w:hAnsi="Arial" w:cs="Arial"/>
                <w:i/>
                <w:color w:val="4472C4" w:themeColor="accent5"/>
                <w:sz w:val="18"/>
                <w:szCs w:val="18"/>
              </w:rPr>
              <w:t>.</w:t>
            </w:r>
            <w:r w:rsidR="00197728" w:rsidRPr="00197728">
              <w:rPr>
                <w:rFonts w:ascii="Arial" w:hAnsi="Arial" w:cs="Arial"/>
                <w:i/>
                <w:color w:val="4472C4" w:themeColor="accent5"/>
                <w:sz w:val="18"/>
                <w:szCs w:val="18"/>
              </w:rPr>
              <w:t xml:space="preserve"> </w:t>
            </w:r>
            <w:r w:rsidR="00197728" w:rsidRPr="008E2006">
              <w:rPr>
                <w:rFonts w:ascii="Arial" w:hAnsi="Arial" w:cs="Arial"/>
                <w:b/>
                <w:color w:val="4472C4" w:themeColor="accent5"/>
                <w:sz w:val="18"/>
                <w:szCs w:val="18"/>
              </w:rPr>
              <w:t>[</w:t>
            </w:r>
            <w:r w:rsidR="00CE4F4F">
              <w:rPr>
                <w:rFonts w:ascii="Arial" w:hAnsi="Arial" w:cs="Arial"/>
                <w:b/>
                <w:color w:val="4472C4" w:themeColor="accent5"/>
                <w:sz w:val="18"/>
                <w:szCs w:val="18"/>
              </w:rPr>
              <w:t xml:space="preserve">will </w:t>
            </w:r>
            <w:r w:rsidR="00197728" w:rsidRPr="008E2006">
              <w:rPr>
                <w:rFonts w:ascii="Arial" w:hAnsi="Arial" w:cs="Arial"/>
                <w:b/>
                <w:color w:val="4472C4" w:themeColor="accent5"/>
                <w:sz w:val="18"/>
                <w:szCs w:val="18"/>
              </w:rPr>
              <w:t xml:space="preserve">NOT </w:t>
            </w:r>
            <w:r w:rsidR="00CE4F4F">
              <w:rPr>
                <w:rFonts w:ascii="Arial" w:hAnsi="Arial" w:cs="Arial"/>
                <w:b/>
                <w:color w:val="4472C4" w:themeColor="accent5"/>
                <w:sz w:val="18"/>
                <w:szCs w:val="18"/>
              </w:rPr>
              <w:t>be suitable</w:t>
            </w:r>
            <w:r w:rsidR="00197728" w:rsidRPr="008E2006">
              <w:rPr>
                <w:rFonts w:ascii="Arial" w:hAnsi="Arial" w:cs="Arial"/>
                <w:b/>
                <w:color w:val="4472C4" w:themeColor="accent5"/>
                <w:sz w:val="18"/>
                <w:szCs w:val="18"/>
              </w:rPr>
              <w:t xml:space="preserve"> for </w:t>
            </w:r>
            <w:r w:rsidR="00CE4F4F">
              <w:rPr>
                <w:rFonts w:ascii="Arial" w:hAnsi="Arial" w:cs="Arial"/>
                <w:b/>
                <w:color w:val="4472C4" w:themeColor="accent5"/>
                <w:sz w:val="18"/>
                <w:szCs w:val="18"/>
              </w:rPr>
              <w:t xml:space="preserve">all </w:t>
            </w:r>
            <w:r w:rsidR="00C918D2" w:rsidRPr="008E2006">
              <w:rPr>
                <w:rFonts w:ascii="Arial" w:hAnsi="Arial" w:cs="Arial"/>
                <w:b/>
                <w:color w:val="4472C4" w:themeColor="accent5"/>
                <w:sz w:val="18"/>
                <w:szCs w:val="18"/>
              </w:rPr>
              <w:t>F</w:t>
            </w:r>
            <w:r w:rsidR="00197728" w:rsidRPr="008E2006">
              <w:rPr>
                <w:rFonts w:ascii="Arial" w:hAnsi="Arial" w:cs="Arial"/>
                <w:b/>
                <w:color w:val="4472C4" w:themeColor="accent5"/>
                <w:sz w:val="18"/>
                <w:szCs w:val="18"/>
              </w:rPr>
              <w:t xml:space="preserve"> ap</w:t>
            </w:r>
            <w:r w:rsidR="00C918D2" w:rsidRPr="008E2006">
              <w:rPr>
                <w:rFonts w:ascii="Arial" w:hAnsi="Arial" w:cs="Arial"/>
                <w:b/>
                <w:color w:val="4472C4" w:themeColor="accent5"/>
                <w:sz w:val="18"/>
                <w:szCs w:val="18"/>
              </w:rPr>
              <w:t>lication</w:t>
            </w:r>
            <w:r w:rsidR="00197728" w:rsidRPr="008E2006">
              <w:rPr>
                <w:rFonts w:ascii="Arial" w:hAnsi="Arial" w:cs="Arial"/>
                <w:b/>
                <w:color w:val="4472C4" w:themeColor="accent5"/>
                <w:sz w:val="18"/>
                <w:szCs w:val="18"/>
              </w:rPr>
              <w:t>s]</w:t>
            </w:r>
          </w:p>
          <w:p w14:paraId="0CAC06FA" w14:textId="154216EF" w:rsidR="00770DD2" w:rsidRPr="00197728" w:rsidRDefault="000A6939" w:rsidP="00755C46">
            <w:pPr>
              <w:pStyle w:val="ListParagraph"/>
              <w:numPr>
                <w:ilvl w:val="0"/>
                <w:numId w:val="3"/>
              </w:numPr>
              <w:spacing w:after="120"/>
              <w:rPr>
                <w:rFonts w:ascii="Arial" w:hAnsi="Arial" w:cs="Arial"/>
                <w:color w:val="7F7F7F" w:themeColor="text1" w:themeTint="80"/>
                <w:sz w:val="22"/>
                <w:szCs w:val="22"/>
              </w:rPr>
            </w:pPr>
            <w:r>
              <w:rPr>
                <w:rFonts w:ascii="Arial" w:hAnsi="Arial" w:cs="Arial"/>
                <w:color w:val="7F7F7F" w:themeColor="text1" w:themeTint="80"/>
                <w:sz w:val="22"/>
                <w:szCs w:val="22"/>
              </w:rPr>
              <w:t>“</w:t>
            </w:r>
            <w:r w:rsidR="00D06941" w:rsidRPr="00197728">
              <w:rPr>
                <w:rFonts w:ascii="Arial" w:hAnsi="Arial" w:cs="Arial"/>
                <w:color w:val="7F7F7F" w:themeColor="text1" w:themeTint="80"/>
                <w:sz w:val="22"/>
                <w:szCs w:val="22"/>
              </w:rPr>
              <w:t xml:space="preserve">Our </w:t>
            </w:r>
            <w:r w:rsidR="005F7318" w:rsidRPr="00197728">
              <w:rPr>
                <w:rFonts w:ascii="Arial" w:hAnsi="Arial" w:cs="Arial"/>
                <w:i/>
                <w:color w:val="7F7F7F" w:themeColor="text1" w:themeTint="80"/>
                <w:sz w:val="22"/>
                <w:szCs w:val="22"/>
                <w:u w:val="single"/>
              </w:rPr>
              <w:t>long</w:t>
            </w:r>
            <w:r w:rsidR="00DF2A28" w:rsidRPr="00197728">
              <w:rPr>
                <w:rFonts w:ascii="Arial" w:hAnsi="Arial" w:cs="Arial"/>
                <w:i/>
                <w:color w:val="7F7F7F" w:themeColor="text1" w:themeTint="80"/>
                <w:sz w:val="22"/>
                <w:szCs w:val="22"/>
                <w:u w:val="single"/>
              </w:rPr>
              <w:t>-</w:t>
            </w:r>
            <w:r w:rsidR="005F7318" w:rsidRPr="00197728">
              <w:rPr>
                <w:rFonts w:ascii="Arial" w:hAnsi="Arial" w:cs="Arial"/>
                <w:i/>
                <w:color w:val="7F7F7F" w:themeColor="text1" w:themeTint="80"/>
                <w:sz w:val="22"/>
                <w:szCs w:val="22"/>
                <w:u w:val="single"/>
              </w:rPr>
              <w:t>term goal</w:t>
            </w:r>
            <w:r w:rsidR="005F7318" w:rsidRPr="00197728">
              <w:rPr>
                <w:rFonts w:ascii="Arial" w:hAnsi="Arial" w:cs="Arial"/>
                <w:color w:val="7F7F7F" w:themeColor="text1" w:themeTint="80"/>
                <w:sz w:val="22"/>
                <w:szCs w:val="22"/>
              </w:rPr>
              <w:t xml:space="preserve"> is to</w:t>
            </w:r>
            <w:r w:rsidR="00D97FD0" w:rsidRPr="00197728">
              <w:rPr>
                <w:rFonts w:ascii="Arial" w:hAnsi="Arial" w:cs="Arial"/>
                <w:color w:val="7F7F7F" w:themeColor="text1" w:themeTint="80"/>
                <w:sz w:val="22"/>
                <w:szCs w:val="22"/>
              </w:rPr>
              <w:t>…</w:t>
            </w:r>
            <w:r>
              <w:rPr>
                <w:rFonts w:ascii="Arial" w:hAnsi="Arial" w:cs="Arial"/>
                <w:color w:val="7F7F7F" w:themeColor="text1" w:themeTint="80"/>
                <w:sz w:val="22"/>
                <w:szCs w:val="22"/>
              </w:rPr>
              <w:t>”</w:t>
            </w:r>
          </w:p>
          <w:p w14:paraId="3E945021" w14:textId="5BA0D54B" w:rsidR="00770DD2" w:rsidRPr="00207090" w:rsidRDefault="00770DD2" w:rsidP="00770DD2">
            <w:pPr>
              <w:rPr>
                <w:rFonts w:ascii="Arial" w:hAnsi="Arial" w:cs="Arial"/>
                <w:sz w:val="22"/>
                <w:szCs w:val="22"/>
              </w:rPr>
            </w:pPr>
            <w:r w:rsidRPr="00207090">
              <w:rPr>
                <w:rFonts w:ascii="Arial" w:hAnsi="Arial" w:cs="Arial"/>
                <w:sz w:val="22"/>
                <w:szCs w:val="22"/>
              </w:rPr>
              <w:t>Overall objec</w:t>
            </w:r>
            <w:r w:rsidR="00755C46">
              <w:rPr>
                <w:rFonts w:ascii="Arial" w:hAnsi="Arial" w:cs="Arial"/>
                <w:sz w:val="22"/>
                <w:szCs w:val="22"/>
              </w:rPr>
              <w:t>tive</w:t>
            </w:r>
            <w:r w:rsidRPr="00207090">
              <w:rPr>
                <w:rFonts w:ascii="Arial" w:hAnsi="Arial" w:cs="Arial"/>
                <w:sz w:val="22"/>
                <w:szCs w:val="22"/>
              </w:rPr>
              <w:t>:</w:t>
            </w:r>
            <w:r w:rsidR="005F7318" w:rsidRPr="00207090">
              <w:rPr>
                <w:rFonts w:ascii="Arial" w:hAnsi="Arial" w:cs="Arial"/>
                <w:sz w:val="22"/>
                <w:szCs w:val="22"/>
              </w:rPr>
              <w:t xml:space="preserve"> </w:t>
            </w:r>
            <w:r w:rsidR="00D06941">
              <w:rPr>
                <w:rFonts w:ascii="Arial" w:hAnsi="Arial" w:cs="Arial"/>
                <w:i/>
                <w:color w:val="808080" w:themeColor="background1" w:themeShade="80"/>
                <w:sz w:val="18"/>
                <w:szCs w:val="18"/>
              </w:rPr>
              <w:t>W</w:t>
            </w:r>
            <w:r w:rsidR="005F7318" w:rsidRPr="00207090">
              <w:rPr>
                <w:rFonts w:ascii="Arial" w:hAnsi="Arial" w:cs="Arial"/>
                <w:i/>
                <w:color w:val="808080" w:themeColor="background1" w:themeShade="80"/>
                <w:sz w:val="18"/>
                <w:szCs w:val="18"/>
              </w:rPr>
              <w:t xml:space="preserve">hat </w:t>
            </w:r>
            <w:r w:rsidRPr="00207090">
              <w:rPr>
                <w:rFonts w:ascii="Arial" w:hAnsi="Arial" w:cs="Arial"/>
                <w:i/>
                <w:color w:val="808080" w:themeColor="background1" w:themeShade="80"/>
                <w:sz w:val="18"/>
                <w:szCs w:val="18"/>
              </w:rPr>
              <w:t>will be accomplished</w:t>
            </w:r>
            <w:r w:rsidR="005F7318" w:rsidRPr="00207090">
              <w:rPr>
                <w:rFonts w:ascii="Arial" w:hAnsi="Arial" w:cs="Arial"/>
                <w:i/>
                <w:color w:val="808080" w:themeColor="background1" w:themeShade="80"/>
                <w:sz w:val="18"/>
                <w:szCs w:val="18"/>
              </w:rPr>
              <w:t xml:space="preserve"> through this project;</w:t>
            </w:r>
            <w:r w:rsidRPr="00207090">
              <w:rPr>
                <w:rFonts w:ascii="Arial" w:hAnsi="Arial" w:cs="Arial"/>
                <w:i/>
                <w:color w:val="808080" w:themeColor="background1" w:themeShade="80"/>
                <w:sz w:val="18"/>
                <w:szCs w:val="18"/>
              </w:rPr>
              <w:t xml:space="preserve"> must link back to the gap/need </w:t>
            </w:r>
            <w:r w:rsidR="00334E0E" w:rsidRPr="00207090">
              <w:rPr>
                <w:rFonts w:ascii="Arial" w:hAnsi="Arial" w:cs="Arial"/>
                <w:i/>
                <w:color w:val="808080" w:themeColor="background1" w:themeShade="80"/>
                <w:sz w:val="18"/>
                <w:szCs w:val="18"/>
              </w:rPr>
              <w:t>you are addressing</w:t>
            </w:r>
            <w:r w:rsidR="005F7318" w:rsidRPr="00207090">
              <w:rPr>
                <w:rFonts w:ascii="Arial" w:hAnsi="Arial" w:cs="Arial"/>
                <w:i/>
                <w:color w:val="808080" w:themeColor="background1" w:themeShade="80"/>
                <w:sz w:val="18"/>
                <w:szCs w:val="18"/>
              </w:rPr>
              <w:t>.</w:t>
            </w:r>
          </w:p>
          <w:p w14:paraId="233BE8F0" w14:textId="3553B8BA" w:rsidR="00755C46" w:rsidRPr="00755C46" w:rsidRDefault="00E54686" w:rsidP="00755C46">
            <w:pPr>
              <w:pStyle w:val="ListParagraph"/>
              <w:numPr>
                <w:ilvl w:val="0"/>
                <w:numId w:val="3"/>
              </w:numPr>
              <w:spacing w:after="12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480" behindDoc="0" locked="0" layoutInCell="1" allowOverlap="1" wp14:anchorId="3755D670" wp14:editId="7A43C20A">
                      <wp:simplePos x="0" y="0"/>
                      <wp:positionH relativeFrom="margin">
                        <wp:align>center</wp:align>
                      </wp:positionH>
                      <wp:positionV relativeFrom="paragraph">
                        <wp:posOffset>47198</wp:posOffset>
                      </wp:positionV>
                      <wp:extent cx="2503357" cy="1169233"/>
                      <wp:effectExtent l="0" t="0" r="0" b="0"/>
                      <wp:wrapNone/>
                      <wp:docPr id="5" name="Text Box 5"/>
                      <wp:cNvGraphicFramePr/>
                      <a:graphic xmlns:a="http://schemas.openxmlformats.org/drawingml/2006/main">
                        <a:graphicData uri="http://schemas.microsoft.com/office/word/2010/wordprocessingShape">
                          <wps:wsp>
                            <wps:cNvSpPr txBox="1"/>
                            <wps:spPr>
                              <a:xfrm>
                                <a:off x="0" y="0"/>
                                <a:ext cx="2503357" cy="1169233"/>
                              </a:xfrm>
                              <a:prstGeom prst="rect">
                                <a:avLst/>
                              </a:prstGeom>
                              <a:noFill/>
                              <a:ln w="6350">
                                <a:noFill/>
                              </a:ln>
                            </wps:spPr>
                            <wps:txbx>
                              <w:txbxContent>
                                <w:p w14:paraId="722A012B" w14:textId="73A41EF0" w:rsidR="00E54686" w:rsidRPr="008A0BFB" w:rsidRDefault="00E54686" w:rsidP="008A0BFB">
                                  <w:pPr>
                                    <w:jc w:val="center"/>
                                    <w:rPr>
                                      <w:rFonts w:ascii="Arial" w:hAnsi="Arial" w:cs="Arial"/>
                                      <w:color w:val="808080" w:themeColor="background1" w:themeShade="80"/>
                                      <w:sz w:val="144"/>
                                      <w:szCs w:val="144"/>
                                      <w14:textFill>
                                        <w14:solidFill>
                                          <w14:schemeClr w14:val="bg1">
                                            <w14:alpha w14:val="87000"/>
                                            <w14:lumMod w14:val="50000"/>
                                          </w14:schemeClr>
                                        </w14:solidFill>
                                      </w14:textFill>
                                    </w:rPr>
                                  </w:pPr>
                                  <w:r>
                                    <w:rPr>
                                      <w:rFonts w:ascii="Arial" w:hAnsi="Arial" w:cs="Arial"/>
                                      <w:color w:val="808080" w:themeColor="background1" w:themeShade="80"/>
                                      <w:sz w:val="144"/>
                                      <w:szCs w:val="144"/>
                                      <w14:textFill>
                                        <w14:solidFill>
                                          <w14:schemeClr w14:val="bg1">
                                            <w14:alpha w14:val="87000"/>
                                            <w14:lumMod w14:val="50000"/>
                                          </w14:schemeClr>
                                        </w14:solidFill>
                                      </w14:textFill>
                                    </w:rPr>
                                    <w:t>What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5D670" id="Text Box 5" o:spid="_x0000_s1027" type="#_x0000_t202" style="position:absolute;left:0;text-align:left;margin-left:0;margin-top:3.7pt;width:197.1pt;height:92.0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" filled="f" stroked="f" strokeweight=".5pt">
                      <v:textbox>
                        <w:txbxContent>
                          <w:p w14:paraId="722A012B" w14:textId="73A41EF0" w:rsidR="00E54686" w:rsidRPr="008A0BFB" w:rsidRDefault="00E54686" w:rsidP="008A0BFB">
                            <w:pPr>
                              <w:jc w:val="center"/>
                              <w:rPr>
                                <w:rFonts w:ascii="Arial" w:hAnsi="Arial" w:cs="Arial"/>
                                <w:color w:val="808080" w:themeColor="background1" w:themeShade="80"/>
                                <w:sz w:val="144"/>
                                <w:szCs w:val="144"/>
                                <w14:textFill>
                                  <w14:solidFill>
                                    <w14:schemeClr w14:val="bg1">
                                      <w14:alpha w14:val="87000"/>
                                      <w14:lumMod w14:val="50000"/>
                                    </w14:schemeClr>
                                  </w14:solidFill>
                                </w14:textFill>
                              </w:rPr>
                            </w:pPr>
                            <w:r>
                              <w:rPr>
                                <w:rFonts w:ascii="Arial" w:hAnsi="Arial" w:cs="Arial"/>
                                <w:color w:val="808080" w:themeColor="background1" w:themeShade="80"/>
                                <w:sz w:val="144"/>
                                <w:szCs w:val="144"/>
                                <w14:textFill>
                                  <w14:solidFill>
                                    <w14:schemeClr w14:val="bg1">
                                      <w14:alpha w14:val="87000"/>
                                      <w14:lumMod w14:val="50000"/>
                                    </w14:schemeClr>
                                  </w14:solidFill>
                                </w14:textFill>
                              </w:rPr>
                              <w:t>What</w:t>
                            </w:r>
                          </w:p>
                        </w:txbxContent>
                      </v:textbox>
                      <w10:wrap anchorx="margin"/>
                    </v:shape>
                  </w:pict>
                </mc:Fallback>
              </mc:AlternateContent>
            </w:r>
            <w:r w:rsidR="000A6939">
              <w:rPr>
                <w:rFonts w:ascii="Arial" w:hAnsi="Arial" w:cs="Arial"/>
                <w:sz w:val="22"/>
                <w:szCs w:val="22"/>
              </w:rPr>
              <w:t>“</w:t>
            </w:r>
            <w:r w:rsidR="005F7318" w:rsidRPr="00207090">
              <w:rPr>
                <w:rFonts w:ascii="Arial" w:hAnsi="Arial" w:cs="Arial"/>
                <w:sz w:val="22"/>
                <w:szCs w:val="22"/>
              </w:rPr>
              <w:t xml:space="preserve">The </w:t>
            </w:r>
            <w:r w:rsidR="005F7318" w:rsidRPr="00207090">
              <w:rPr>
                <w:rFonts w:ascii="Arial" w:hAnsi="Arial" w:cs="Arial"/>
                <w:i/>
                <w:sz w:val="22"/>
                <w:szCs w:val="22"/>
                <w:u w:val="single"/>
              </w:rPr>
              <w:t>overall objective</w:t>
            </w:r>
            <w:r w:rsidR="005F7318" w:rsidRPr="00207090">
              <w:rPr>
                <w:rFonts w:ascii="Arial" w:hAnsi="Arial" w:cs="Arial"/>
                <w:sz w:val="22"/>
                <w:szCs w:val="22"/>
              </w:rPr>
              <w:t xml:space="preserve"> of </w:t>
            </w:r>
            <w:r w:rsidR="00D06941">
              <w:rPr>
                <w:rFonts w:ascii="Arial" w:hAnsi="Arial" w:cs="Arial"/>
                <w:sz w:val="22"/>
                <w:szCs w:val="22"/>
              </w:rPr>
              <w:t>the proposed research</w:t>
            </w:r>
            <w:r w:rsidR="00D97FD0" w:rsidRPr="00207090">
              <w:rPr>
                <w:rFonts w:ascii="Arial" w:hAnsi="Arial" w:cs="Arial"/>
                <w:sz w:val="22"/>
                <w:szCs w:val="22"/>
              </w:rPr>
              <w:t xml:space="preserve"> is to</w:t>
            </w:r>
            <w:r w:rsidR="005F7318" w:rsidRPr="00207090">
              <w:rPr>
                <w:rFonts w:ascii="Arial" w:hAnsi="Arial" w:cs="Arial"/>
                <w:sz w:val="22"/>
                <w:szCs w:val="22"/>
              </w:rPr>
              <w:t>…</w:t>
            </w:r>
            <w:r w:rsidR="000A6939">
              <w:rPr>
                <w:rFonts w:ascii="Arial" w:hAnsi="Arial" w:cs="Arial"/>
                <w:sz w:val="22"/>
                <w:szCs w:val="22"/>
              </w:rPr>
              <w:t>”</w:t>
            </w:r>
          </w:p>
          <w:p w14:paraId="63342EFB" w14:textId="0389C172" w:rsidR="00770DD2" w:rsidRPr="00207090" w:rsidRDefault="00770DD2" w:rsidP="00770DD2">
            <w:pPr>
              <w:rPr>
                <w:rFonts w:ascii="Arial" w:hAnsi="Arial" w:cs="Arial"/>
                <w:sz w:val="22"/>
                <w:szCs w:val="22"/>
              </w:rPr>
            </w:pPr>
            <w:r w:rsidRPr="00207090">
              <w:rPr>
                <w:rFonts w:ascii="Arial" w:hAnsi="Arial" w:cs="Arial"/>
                <w:sz w:val="22"/>
                <w:szCs w:val="22"/>
              </w:rPr>
              <w:t xml:space="preserve">Central Hypothesis: </w:t>
            </w:r>
            <w:r w:rsidR="00D06941">
              <w:rPr>
                <w:rFonts w:ascii="Arial" w:hAnsi="Arial" w:cs="Arial"/>
                <w:i/>
                <w:color w:val="808080" w:themeColor="background1" w:themeShade="80"/>
                <w:sz w:val="18"/>
                <w:szCs w:val="18"/>
              </w:rPr>
              <w:t>W</w:t>
            </w:r>
            <w:r w:rsidRPr="00207090">
              <w:rPr>
                <w:rFonts w:ascii="Arial" w:hAnsi="Arial" w:cs="Arial"/>
                <w:i/>
                <w:color w:val="808080" w:themeColor="background1" w:themeShade="80"/>
                <w:sz w:val="18"/>
                <w:szCs w:val="18"/>
              </w:rPr>
              <w:t>hat must be tested to attain</w:t>
            </w:r>
            <w:r w:rsidR="00334E0E" w:rsidRPr="00207090">
              <w:rPr>
                <w:rFonts w:ascii="Arial" w:hAnsi="Arial" w:cs="Arial"/>
                <w:i/>
                <w:color w:val="808080" w:themeColor="background1" w:themeShade="80"/>
                <w:sz w:val="18"/>
                <w:szCs w:val="18"/>
              </w:rPr>
              <w:t xml:space="preserve"> </w:t>
            </w:r>
            <w:r w:rsidR="00D06941">
              <w:rPr>
                <w:rFonts w:ascii="Arial" w:hAnsi="Arial" w:cs="Arial"/>
                <w:i/>
                <w:color w:val="808080" w:themeColor="background1" w:themeShade="80"/>
                <w:sz w:val="18"/>
                <w:szCs w:val="18"/>
              </w:rPr>
              <w:t xml:space="preserve">the </w:t>
            </w:r>
            <w:r w:rsidR="005F7318" w:rsidRPr="00207090">
              <w:rPr>
                <w:rFonts w:ascii="Arial" w:hAnsi="Arial" w:cs="Arial"/>
                <w:i/>
                <w:color w:val="808080" w:themeColor="background1" w:themeShade="80"/>
                <w:sz w:val="18"/>
                <w:szCs w:val="18"/>
              </w:rPr>
              <w:t>objective.</w:t>
            </w:r>
            <w:r w:rsidRPr="00207090">
              <w:rPr>
                <w:rFonts w:ascii="Arial" w:hAnsi="Arial" w:cs="Arial"/>
                <w:i/>
                <w:color w:val="808080" w:themeColor="background1" w:themeShade="80"/>
                <w:sz w:val="18"/>
                <w:szCs w:val="18"/>
              </w:rPr>
              <w:t xml:space="preserve"> </w:t>
            </w:r>
            <w:r w:rsidR="00D06941">
              <w:rPr>
                <w:rFonts w:ascii="Arial" w:hAnsi="Arial" w:cs="Arial"/>
                <w:i/>
                <w:color w:val="808080" w:themeColor="background1" w:themeShade="80"/>
                <w:sz w:val="18"/>
                <w:szCs w:val="18"/>
              </w:rPr>
              <w:t>This should be</w:t>
            </w:r>
            <w:r w:rsidRPr="00207090">
              <w:rPr>
                <w:rFonts w:ascii="Arial" w:hAnsi="Arial" w:cs="Arial"/>
                <w:i/>
                <w:color w:val="808080" w:themeColor="background1" w:themeShade="80"/>
                <w:sz w:val="18"/>
                <w:szCs w:val="18"/>
              </w:rPr>
              <w:t xml:space="preserve"> broad</w:t>
            </w:r>
            <w:r w:rsidR="00D06941">
              <w:rPr>
                <w:rFonts w:ascii="Arial" w:hAnsi="Arial" w:cs="Arial"/>
                <w:i/>
                <w:color w:val="808080" w:themeColor="background1" w:themeShade="80"/>
                <w:sz w:val="18"/>
                <w:szCs w:val="18"/>
              </w:rPr>
              <w:t>;</w:t>
            </w:r>
            <w:r w:rsidR="005F7318" w:rsidRPr="00207090">
              <w:rPr>
                <w:rFonts w:ascii="Arial" w:hAnsi="Arial" w:cs="Arial"/>
                <w:i/>
                <w:color w:val="808080" w:themeColor="background1" w:themeShade="80"/>
                <w:sz w:val="18"/>
                <w:szCs w:val="18"/>
              </w:rPr>
              <w:t xml:space="preserve"> </w:t>
            </w:r>
            <w:r w:rsidRPr="00207090">
              <w:rPr>
                <w:rFonts w:ascii="Arial" w:hAnsi="Arial" w:cs="Arial"/>
                <w:i/>
                <w:color w:val="808080" w:themeColor="background1" w:themeShade="80"/>
                <w:sz w:val="18"/>
                <w:szCs w:val="18"/>
              </w:rPr>
              <w:t>details</w:t>
            </w:r>
            <w:r w:rsidR="00D06941">
              <w:rPr>
                <w:rFonts w:ascii="Arial" w:hAnsi="Arial" w:cs="Arial"/>
                <w:i/>
                <w:color w:val="808080" w:themeColor="background1" w:themeShade="80"/>
                <w:sz w:val="18"/>
                <w:szCs w:val="18"/>
              </w:rPr>
              <w:t xml:space="preserve"> will be provided</w:t>
            </w:r>
            <w:r w:rsidRPr="00207090">
              <w:rPr>
                <w:rFonts w:ascii="Arial" w:hAnsi="Arial" w:cs="Arial"/>
                <w:i/>
                <w:color w:val="808080" w:themeColor="background1" w:themeShade="80"/>
                <w:sz w:val="18"/>
                <w:szCs w:val="18"/>
              </w:rPr>
              <w:t xml:space="preserve"> in specific aims.</w:t>
            </w:r>
          </w:p>
          <w:p w14:paraId="39A70690" w14:textId="5A75397F" w:rsidR="00770DD2" w:rsidRPr="00755C46" w:rsidRDefault="000A6939" w:rsidP="00755C46">
            <w:pPr>
              <w:pStyle w:val="ListParagraph"/>
              <w:numPr>
                <w:ilvl w:val="0"/>
                <w:numId w:val="4"/>
              </w:numPr>
              <w:spacing w:after="120"/>
              <w:rPr>
                <w:rFonts w:ascii="Arial" w:hAnsi="Arial" w:cs="Arial"/>
                <w:sz w:val="22"/>
                <w:szCs w:val="22"/>
              </w:rPr>
            </w:pPr>
            <w:r>
              <w:rPr>
                <w:rFonts w:ascii="Arial" w:hAnsi="Arial" w:cs="Arial"/>
                <w:sz w:val="22"/>
                <w:szCs w:val="22"/>
              </w:rPr>
              <w:t>“</w:t>
            </w:r>
            <w:r w:rsidR="005F7318" w:rsidRPr="00207090">
              <w:rPr>
                <w:rFonts w:ascii="Arial" w:hAnsi="Arial" w:cs="Arial"/>
                <w:sz w:val="22"/>
                <w:szCs w:val="22"/>
              </w:rPr>
              <w:t xml:space="preserve">Our </w:t>
            </w:r>
            <w:r w:rsidR="005F7318" w:rsidRPr="00207090">
              <w:rPr>
                <w:rFonts w:ascii="Arial" w:hAnsi="Arial" w:cs="Arial"/>
                <w:i/>
                <w:sz w:val="22"/>
                <w:szCs w:val="22"/>
                <w:u w:val="single"/>
              </w:rPr>
              <w:t>central hypothesis</w:t>
            </w:r>
            <w:r w:rsidR="005F7318" w:rsidRPr="00207090">
              <w:rPr>
                <w:rFonts w:ascii="Arial" w:hAnsi="Arial" w:cs="Arial"/>
                <w:sz w:val="22"/>
                <w:szCs w:val="22"/>
              </w:rPr>
              <w:t xml:space="preserve"> is that…</w:t>
            </w:r>
            <w:r>
              <w:rPr>
                <w:rFonts w:ascii="Arial" w:hAnsi="Arial" w:cs="Arial"/>
                <w:sz w:val="22"/>
                <w:szCs w:val="22"/>
              </w:rPr>
              <w:t>”</w:t>
            </w:r>
          </w:p>
          <w:p w14:paraId="57B396D5" w14:textId="59EA8D8B" w:rsidR="00770DD2" w:rsidRPr="00207090" w:rsidRDefault="00770DD2" w:rsidP="00770DD2">
            <w:pPr>
              <w:rPr>
                <w:rFonts w:ascii="Arial" w:hAnsi="Arial" w:cs="Arial"/>
                <w:sz w:val="22"/>
                <w:szCs w:val="22"/>
              </w:rPr>
            </w:pPr>
            <w:r w:rsidRPr="00207090">
              <w:rPr>
                <w:rFonts w:ascii="Arial" w:hAnsi="Arial" w:cs="Arial"/>
                <w:sz w:val="22"/>
                <w:szCs w:val="22"/>
              </w:rPr>
              <w:t xml:space="preserve">Data to support hypothesis: </w:t>
            </w:r>
            <w:r w:rsidRPr="00207090">
              <w:rPr>
                <w:rFonts w:ascii="Arial" w:hAnsi="Arial" w:cs="Arial"/>
                <w:i/>
                <w:color w:val="808080" w:themeColor="background1" w:themeShade="80"/>
                <w:sz w:val="18"/>
                <w:szCs w:val="18"/>
              </w:rPr>
              <w:t>Your preliminary data</w:t>
            </w:r>
            <w:r w:rsidR="005F7318" w:rsidRPr="00207090">
              <w:rPr>
                <w:rFonts w:ascii="Arial" w:hAnsi="Arial" w:cs="Arial"/>
                <w:i/>
                <w:color w:val="808080" w:themeColor="background1" w:themeShade="80"/>
                <w:sz w:val="18"/>
                <w:szCs w:val="18"/>
              </w:rPr>
              <w:t xml:space="preserve"> (just the punchline</w:t>
            </w:r>
            <w:r w:rsidR="00860B25" w:rsidRPr="00207090">
              <w:rPr>
                <w:rFonts w:ascii="Arial" w:hAnsi="Arial" w:cs="Arial"/>
                <w:i/>
                <w:color w:val="808080" w:themeColor="background1" w:themeShade="80"/>
                <w:sz w:val="18"/>
                <w:szCs w:val="18"/>
              </w:rPr>
              <w:t xml:space="preserve">), and work by others </w:t>
            </w:r>
            <w:r w:rsidRPr="00207090">
              <w:rPr>
                <w:rFonts w:ascii="Arial" w:hAnsi="Arial" w:cs="Arial"/>
                <w:i/>
                <w:color w:val="808080" w:themeColor="background1" w:themeShade="80"/>
                <w:sz w:val="18"/>
                <w:szCs w:val="18"/>
              </w:rPr>
              <w:t>if relevant.</w:t>
            </w:r>
          </w:p>
          <w:p w14:paraId="1FAE3F06" w14:textId="19228C59" w:rsidR="00770DD2" w:rsidRPr="00207090" w:rsidRDefault="00770DD2" w:rsidP="00770DD2">
            <w:pPr>
              <w:pStyle w:val="ListParagraph"/>
              <w:numPr>
                <w:ilvl w:val="0"/>
                <w:numId w:val="4"/>
              </w:numPr>
              <w:rPr>
                <w:rFonts w:ascii="Arial" w:hAnsi="Arial" w:cs="Arial"/>
                <w:sz w:val="22"/>
                <w:szCs w:val="22"/>
              </w:rPr>
            </w:pPr>
          </w:p>
          <w:p w14:paraId="7CA881F6" w14:textId="0B1BFBA6" w:rsidR="00770DD2" w:rsidRPr="00755C46" w:rsidRDefault="00770DD2" w:rsidP="00564998">
            <w:pPr>
              <w:pStyle w:val="ListParagraph"/>
              <w:numPr>
                <w:ilvl w:val="0"/>
                <w:numId w:val="4"/>
              </w:numPr>
              <w:spacing w:after="120"/>
              <w:rPr>
                <w:rFonts w:ascii="Arial" w:hAnsi="Arial" w:cs="Arial"/>
                <w:sz w:val="22"/>
                <w:szCs w:val="22"/>
              </w:rPr>
            </w:pPr>
          </w:p>
          <w:p w14:paraId="678EC069" w14:textId="1868296D" w:rsidR="00770DD2" w:rsidRPr="00207090" w:rsidRDefault="00770DD2" w:rsidP="00770DD2">
            <w:pPr>
              <w:rPr>
                <w:rFonts w:ascii="Arial" w:hAnsi="Arial" w:cs="Arial"/>
                <w:i/>
                <w:color w:val="808080" w:themeColor="background1" w:themeShade="80"/>
                <w:sz w:val="22"/>
                <w:szCs w:val="22"/>
              </w:rPr>
            </w:pPr>
            <w:r w:rsidRPr="00197728">
              <w:rPr>
                <w:rFonts w:ascii="Arial" w:hAnsi="Arial" w:cs="Arial"/>
                <w:color w:val="7F7F7F" w:themeColor="text1" w:themeTint="80"/>
                <w:sz w:val="22"/>
                <w:szCs w:val="22"/>
              </w:rPr>
              <w:t xml:space="preserve">Rationale: </w:t>
            </w:r>
            <w:r w:rsidR="00D06941" w:rsidRPr="00197728">
              <w:rPr>
                <w:rFonts w:ascii="Arial" w:hAnsi="Arial" w:cs="Arial"/>
                <w:i/>
                <w:color w:val="7F7F7F" w:themeColor="text1" w:themeTint="80"/>
                <w:sz w:val="18"/>
                <w:szCs w:val="18"/>
              </w:rPr>
              <w:t>W</w:t>
            </w:r>
            <w:r w:rsidR="00860B25" w:rsidRPr="00197728">
              <w:rPr>
                <w:rFonts w:ascii="Arial" w:hAnsi="Arial" w:cs="Arial"/>
                <w:i/>
                <w:color w:val="7F7F7F" w:themeColor="text1" w:themeTint="80"/>
                <w:sz w:val="18"/>
                <w:szCs w:val="18"/>
              </w:rPr>
              <w:t xml:space="preserve">hat attaining </w:t>
            </w:r>
            <w:r w:rsidRPr="00197728">
              <w:rPr>
                <w:rFonts w:ascii="Arial" w:hAnsi="Arial" w:cs="Arial"/>
                <w:i/>
                <w:color w:val="7F7F7F" w:themeColor="text1" w:themeTint="80"/>
                <w:sz w:val="18"/>
                <w:szCs w:val="18"/>
              </w:rPr>
              <w:t xml:space="preserve">your objective </w:t>
            </w:r>
            <w:r w:rsidR="00334E0E" w:rsidRPr="00197728">
              <w:rPr>
                <w:rFonts w:ascii="Arial" w:hAnsi="Arial" w:cs="Arial"/>
                <w:i/>
                <w:color w:val="7F7F7F" w:themeColor="text1" w:themeTint="80"/>
                <w:sz w:val="18"/>
                <w:szCs w:val="18"/>
              </w:rPr>
              <w:t>will allow you to do and</w:t>
            </w:r>
            <w:r w:rsidRPr="00197728">
              <w:rPr>
                <w:rFonts w:ascii="Arial" w:hAnsi="Arial" w:cs="Arial"/>
                <w:i/>
                <w:color w:val="7F7F7F" w:themeColor="text1" w:themeTint="80"/>
                <w:sz w:val="18"/>
                <w:szCs w:val="18"/>
              </w:rPr>
              <w:t xml:space="preserve"> how</w:t>
            </w:r>
            <w:r w:rsidR="00860B25" w:rsidRPr="00197728">
              <w:rPr>
                <w:rFonts w:ascii="Arial" w:hAnsi="Arial" w:cs="Arial"/>
                <w:i/>
                <w:color w:val="7F7F7F" w:themeColor="text1" w:themeTint="80"/>
                <w:sz w:val="18"/>
                <w:szCs w:val="18"/>
              </w:rPr>
              <w:t xml:space="preserve"> that</w:t>
            </w:r>
            <w:r w:rsidRPr="00197728">
              <w:rPr>
                <w:rFonts w:ascii="Arial" w:hAnsi="Arial" w:cs="Arial"/>
                <w:i/>
                <w:color w:val="7F7F7F" w:themeColor="text1" w:themeTint="80"/>
                <w:sz w:val="18"/>
                <w:szCs w:val="18"/>
              </w:rPr>
              <w:t xml:space="preserve"> will advance</w:t>
            </w:r>
            <w:r w:rsidR="00860B25" w:rsidRPr="00197728">
              <w:rPr>
                <w:rFonts w:ascii="Arial" w:hAnsi="Arial" w:cs="Arial"/>
                <w:i/>
                <w:color w:val="7F7F7F" w:themeColor="text1" w:themeTint="80"/>
                <w:sz w:val="18"/>
                <w:szCs w:val="18"/>
              </w:rPr>
              <w:t xml:space="preserve"> the field (vertically)</w:t>
            </w:r>
            <w:r w:rsidR="00D06941" w:rsidRPr="00197728">
              <w:rPr>
                <w:rFonts w:ascii="Arial" w:hAnsi="Arial" w:cs="Arial"/>
                <w:i/>
                <w:color w:val="7F7F7F" w:themeColor="text1" w:themeTint="80"/>
                <w:sz w:val="18"/>
                <w:szCs w:val="18"/>
              </w:rPr>
              <w:t>; must link back to knowledge gap/statement of need.</w:t>
            </w:r>
            <w:r w:rsidR="00197728" w:rsidRPr="00197728">
              <w:rPr>
                <w:rFonts w:ascii="Arial" w:hAnsi="Arial" w:cs="Arial"/>
                <w:i/>
                <w:color w:val="7F7F7F" w:themeColor="text1" w:themeTint="80"/>
                <w:sz w:val="18"/>
                <w:szCs w:val="18"/>
              </w:rPr>
              <w:t xml:space="preserve"> </w:t>
            </w:r>
            <w:r w:rsidR="00197728" w:rsidRPr="008E2006">
              <w:rPr>
                <w:rFonts w:ascii="Arial" w:hAnsi="Arial" w:cs="Arial"/>
                <w:b/>
                <w:color w:val="4472C4" w:themeColor="accent5"/>
                <w:sz w:val="18"/>
                <w:szCs w:val="18"/>
              </w:rPr>
              <w:t xml:space="preserve">[Only if you can </w:t>
            </w:r>
            <w:r w:rsidR="00C918D2" w:rsidRPr="008E2006">
              <w:rPr>
                <w:rFonts w:ascii="Arial" w:hAnsi="Arial" w:cs="Arial"/>
                <w:b/>
                <w:color w:val="4472C4" w:themeColor="accent5"/>
                <w:sz w:val="18"/>
                <w:szCs w:val="18"/>
              </w:rPr>
              <w:t>do this without being</w:t>
            </w:r>
            <w:r w:rsidR="00197728" w:rsidRPr="008E2006">
              <w:rPr>
                <w:rFonts w:ascii="Arial" w:hAnsi="Arial" w:cs="Arial"/>
                <w:b/>
                <w:color w:val="4472C4" w:themeColor="accent5"/>
                <w:sz w:val="18"/>
                <w:szCs w:val="18"/>
              </w:rPr>
              <w:t xml:space="preserve"> repetitive </w:t>
            </w:r>
            <w:r w:rsidR="00C918D2" w:rsidRPr="008E2006">
              <w:rPr>
                <w:rFonts w:ascii="Arial" w:hAnsi="Arial" w:cs="Arial"/>
                <w:b/>
                <w:color w:val="4472C4" w:themeColor="accent5"/>
                <w:sz w:val="18"/>
                <w:szCs w:val="18"/>
              </w:rPr>
              <w:t>with</w:t>
            </w:r>
            <w:r w:rsidR="00197728" w:rsidRPr="008E2006">
              <w:rPr>
                <w:rFonts w:ascii="Arial" w:hAnsi="Arial" w:cs="Arial"/>
                <w:b/>
                <w:color w:val="4472C4" w:themeColor="accent5"/>
                <w:sz w:val="18"/>
                <w:szCs w:val="18"/>
              </w:rPr>
              <w:t xml:space="preserve"> </w:t>
            </w:r>
            <w:r w:rsidR="00A90771">
              <w:rPr>
                <w:rFonts w:ascii="Arial" w:hAnsi="Arial" w:cs="Arial"/>
                <w:b/>
                <w:color w:val="4472C4" w:themeColor="accent5"/>
                <w:sz w:val="18"/>
                <w:szCs w:val="18"/>
              </w:rPr>
              <w:t xml:space="preserve">the </w:t>
            </w:r>
            <w:r w:rsidR="00197728" w:rsidRPr="008E2006">
              <w:rPr>
                <w:rFonts w:ascii="Arial" w:hAnsi="Arial" w:cs="Arial"/>
                <w:b/>
                <w:color w:val="4472C4" w:themeColor="accent5"/>
                <w:sz w:val="18"/>
                <w:szCs w:val="18"/>
              </w:rPr>
              <w:t>Why par</w:t>
            </w:r>
            <w:r w:rsidR="000A6939">
              <w:rPr>
                <w:rFonts w:ascii="Arial" w:hAnsi="Arial" w:cs="Arial"/>
                <w:b/>
                <w:color w:val="4472C4" w:themeColor="accent5"/>
                <w:sz w:val="18"/>
                <w:szCs w:val="18"/>
              </w:rPr>
              <w:t>agraph</w:t>
            </w:r>
            <w:r w:rsidR="00197728" w:rsidRPr="008E2006">
              <w:rPr>
                <w:rFonts w:ascii="Arial" w:hAnsi="Arial" w:cs="Arial"/>
                <w:b/>
                <w:color w:val="4472C4" w:themeColor="accent5"/>
                <w:sz w:val="18"/>
                <w:szCs w:val="18"/>
              </w:rPr>
              <w:t>]</w:t>
            </w:r>
          </w:p>
          <w:p w14:paraId="4EF26F46" w14:textId="77777777" w:rsidR="00770DD2" w:rsidRPr="00207090" w:rsidRDefault="00770DD2" w:rsidP="00770DD2">
            <w:pPr>
              <w:pStyle w:val="ListParagraph"/>
              <w:numPr>
                <w:ilvl w:val="0"/>
                <w:numId w:val="4"/>
              </w:numPr>
              <w:rPr>
                <w:rFonts w:ascii="Arial" w:hAnsi="Arial" w:cs="Arial"/>
                <w:color w:val="000000" w:themeColor="text1"/>
                <w:sz w:val="22"/>
                <w:szCs w:val="22"/>
              </w:rPr>
            </w:pPr>
          </w:p>
          <w:p w14:paraId="1425E597" w14:textId="77777777" w:rsidR="00770DD2" w:rsidRPr="00755C46" w:rsidRDefault="00770DD2" w:rsidP="00A90771">
            <w:pPr>
              <w:pStyle w:val="ListParagraph"/>
              <w:numPr>
                <w:ilvl w:val="0"/>
                <w:numId w:val="4"/>
              </w:numPr>
              <w:rPr>
                <w:rFonts w:ascii="Arial" w:hAnsi="Arial" w:cs="Arial"/>
                <w:color w:val="000000" w:themeColor="text1"/>
                <w:sz w:val="22"/>
                <w:szCs w:val="22"/>
              </w:rPr>
            </w:pPr>
          </w:p>
        </w:tc>
      </w:tr>
    </w:tbl>
    <w:p w14:paraId="63B3CF53" w14:textId="5FB9C323" w:rsidR="001C6B05" w:rsidRPr="00755C46" w:rsidRDefault="001C6B05" w:rsidP="00BD671A">
      <w:pPr>
        <w:spacing w:before="120" w:after="120"/>
        <w:rPr>
          <w:rFonts w:ascii="Arial" w:hAnsi="Arial" w:cs="Arial"/>
          <w:sz w:val="22"/>
          <w:szCs w:val="22"/>
        </w:rPr>
      </w:pPr>
      <w:r w:rsidRPr="00207090">
        <w:rPr>
          <w:rFonts w:ascii="Arial" w:hAnsi="Arial" w:cs="Arial"/>
          <w:sz w:val="22"/>
          <w:szCs w:val="22"/>
        </w:rPr>
        <w:t>Specific Aims:</w:t>
      </w:r>
      <w:r w:rsidRPr="00207090">
        <w:rPr>
          <w:rFonts w:ascii="Arial" w:hAnsi="Arial" w:cs="Arial"/>
          <w:i/>
          <w:color w:val="808080" w:themeColor="background1" w:themeShade="80"/>
          <w:sz w:val="22"/>
          <w:szCs w:val="22"/>
        </w:rPr>
        <w:t xml:space="preserve"> </w:t>
      </w:r>
      <w:r w:rsidR="00714A56" w:rsidRPr="00856162">
        <w:rPr>
          <w:rFonts w:ascii="Arial" w:hAnsi="Arial" w:cs="Arial"/>
          <w:i/>
          <w:color w:val="808080" w:themeColor="background1" w:themeShade="80"/>
          <w:sz w:val="18"/>
          <w:szCs w:val="18"/>
        </w:rPr>
        <w:t xml:space="preserve">The aims paragraphs should </w:t>
      </w:r>
      <w:r w:rsidR="00714A56" w:rsidRPr="00856162">
        <w:rPr>
          <w:rFonts w:ascii="Arial" w:hAnsi="Arial" w:cs="Arial"/>
          <w:i/>
          <w:color w:val="808080" w:themeColor="background1" w:themeShade="80"/>
          <w:sz w:val="18"/>
          <w:szCs w:val="18"/>
          <w:u w:val="single"/>
        </w:rPr>
        <w:t>each</w:t>
      </w:r>
      <w:r w:rsidR="00714A56" w:rsidRPr="00856162">
        <w:rPr>
          <w:rFonts w:ascii="Arial" w:hAnsi="Arial" w:cs="Arial"/>
          <w:i/>
          <w:color w:val="808080" w:themeColor="background1" w:themeShade="80"/>
          <w:sz w:val="18"/>
          <w:szCs w:val="18"/>
        </w:rPr>
        <w:t xml:space="preserve"> contain </w:t>
      </w:r>
      <w:r w:rsidR="00714A56" w:rsidRPr="00856162">
        <w:rPr>
          <w:rFonts w:ascii="Arial" w:hAnsi="Arial" w:cs="Arial"/>
          <w:i/>
          <w:color w:val="808080" w:themeColor="background1" w:themeShade="80"/>
          <w:sz w:val="18"/>
          <w:szCs w:val="18"/>
          <w:u w:val="single"/>
        </w:rPr>
        <w:t>minimally</w:t>
      </w:r>
      <w:r w:rsidR="00714A56" w:rsidRPr="00856162">
        <w:rPr>
          <w:rFonts w:ascii="Arial" w:hAnsi="Arial" w:cs="Arial"/>
          <w:i/>
          <w:color w:val="808080" w:themeColor="background1" w:themeShade="80"/>
          <w:sz w:val="18"/>
          <w:szCs w:val="18"/>
        </w:rPr>
        <w:t xml:space="preserve"> a title and a working hypothesis. These should make it clear </w:t>
      </w:r>
      <w:r w:rsidR="00714A56" w:rsidRPr="00714A56">
        <w:rPr>
          <w:rFonts w:ascii="Arial" w:hAnsi="Arial" w:cs="Arial"/>
          <w:i/>
          <w:color w:val="808080" w:themeColor="background1" w:themeShade="80"/>
          <w:sz w:val="18"/>
          <w:szCs w:val="18"/>
          <w:u w:val="single"/>
        </w:rPr>
        <w:t>w</w:t>
      </w:r>
      <w:r w:rsidR="00BC2AEB" w:rsidRPr="00714A56">
        <w:rPr>
          <w:rFonts w:ascii="Arial" w:hAnsi="Arial" w:cs="Arial"/>
          <w:i/>
          <w:color w:val="808080" w:themeColor="background1" w:themeShade="80"/>
          <w:sz w:val="18"/>
          <w:szCs w:val="18"/>
          <w:u w:val="single"/>
        </w:rPr>
        <w:t>hich</w:t>
      </w:r>
      <w:r w:rsidR="00BC2AEB" w:rsidRPr="00714A56">
        <w:rPr>
          <w:rFonts w:ascii="Arial" w:hAnsi="Arial" w:cs="Arial"/>
          <w:i/>
          <w:color w:val="808080" w:themeColor="background1" w:themeShade="80"/>
          <w:sz w:val="18"/>
          <w:szCs w:val="18"/>
        </w:rPr>
        <w:t xml:space="preserve"> component</w:t>
      </w:r>
      <w:r w:rsidRPr="00714A56">
        <w:rPr>
          <w:rFonts w:ascii="Arial" w:hAnsi="Arial" w:cs="Arial"/>
          <w:i/>
          <w:color w:val="808080" w:themeColor="background1" w:themeShade="80"/>
          <w:sz w:val="18"/>
          <w:szCs w:val="18"/>
        </w:rPr>
        <w:t xml:space="preserve"> of</w:t>
      </w:r>
      <w:r w:rsidR="00FE3F66" w:rsidRPr="00714A56">
        <w:rPr>
          <w:rFonts w:ascii="Arial" w:hAnsi="Arial" w:cs="Arial"/>
          <w:i/>
          <w:color w:val="808080" w:themeColor="background1" w:themeShade="80"/>
          <w:sz w:val="18"/>
          <w:szCs w:val="18"/>
        </w:rPr>
        <w:t xml:space="preserve"> the</w:t>
      </w:r>
      <w:r w:rsidRPr="00714A56">
        <w:rPr>
          <w:rFonts w:ascii="Arial" w:hAnsi="Arial" w:cs="Arial"/>
          <w:i/>
          <w:color w:val="808080" w:themeColor="background1" w:themeShade="80"/>
          <w:sz w:val="18"/>
          <w:szCs w:val="18"/>
        </w:rPr>
        <w:t xml:space="preserve"> central hypothesis </w:t>
      </w:r>
      <w:r w:rsidR="00BC2AEB" w:rsidRPr="00714A56">
        <w:rPr>
          <w:rFonts w:ascii="Arial" w:hAnsi="Arial" w:cs="Arial"/>
          <w:i/>
          <w:color w:val="808080" w:themeColor="background1" w:themeShade="80"/>
          <w:sz w:val="18"/>
          <w:szCs w:val="18"/>
        </w:rPr>
        <w:t>is tested</w:t>
      </w:r>
      <w:r w:rsidR="00714A56" w:rsidRPr="00714A56">
        <w:rPr>
          <w:rFonts w:ascii="Arial" w:hAnsi="Arial" w:cs="Arial"/>
          <w:i/>
          <w:color w:val="808080" w:themeColor="background1" w:themeShade="80"/>
          <w:sz w:val="18"/>
          <w:szCs w:val="18"/>
        </w:rPr>
        <w:t xml:space="preserve"> in that aim—</w:t>
      </w:r>
      <w:r w:rsidRPr="00714A56">
        <w:rPr>
          <w:rFonts w:ascii="Arial" w:hAnsi="Arial" w:cs="Arial"/>
          <w:i/>
          <w:color w:val="808080" w:themeColor="background1" w:themeShade="80"/>
          <w:sz w:val="18"/>
          <w:szCs w:val="18"/>
        </w:rPr>
        <w:t xml:space="preserve">and </w:t>
      </w:r>
      <w:r w:rsidRPr="00714A56">
        <w:rPr>
          <w:rFonts w:ascii="Arial" w:hAnsi="Arial" w:cs="Arial"/>
          <w:i/>
          <w:color w:val="808080" w:themeColor="background1" w:themeShade="80"/>
          <w:sz w:val="18"/>
          <w:szCs w:val="18"/>
          <w:u w:val="single"/>
        </w:rPr>
        <w:t>why</w:t>
      </w:r>
      <w:r w:rsidRPr="00714A56">
        <w:rPr>
          <w:rFonts w:ascii="Arial" w:hAnsi="Arial" w:cs="Arial"/>
          <w:i/>
          <w:color w:val="808080" w:themeColor="background1" w:themeShade="80"/>
          <w:sz w:val="18"/>
          <w:szCs w:val="18"/>
        </w:rPr>
        <w:t xml:space="preserve">. </w:t>
      </w:r>
      <w:r w:rsidR="00A90771">
        <w:rPr>
          <w:rFonts w:ascii="Arial" w:hAnsi="Arial" w:cs="Arial"/>
          <w:i/>
          <w:color w:val="808080" w:themeColor="background1" w:themeShade="80"/>
          <w:sz w:val="18"/>
          <w:szCs w:val="18"/>
        </w:rPr>
        <w:t>Each</w:t>
      </w:r>
      <w:r w:rsidR="00A90771" w:rsidRPr="00714A56">
        <w:rPr>
          <w:rFonts w:ascii="Arial" w:hAnsi="Arial" w:cs="Arial"/>
          <w:i/>
          <w:color w:val="808080" w:themeColor="background1" w:themeShade="80"/>
          <w:sz w:val="18"/>
          <w:szCs w:val="18"/>
        </w:rPr>
        <w:t xml:space="preserve"> </w:t>
      </w:r>
      <w:r w:rsidR="00BC2AEB" w:rsidRPr="00714A56">
        <w:rPr>
          <w:rFonts w:ascii="Arial" w:hAnsi="Arial" w:cs="Arial"/>
          <w:i/>
          <w:color w:val="808080" w:themeColor="background1" w:themeShade="80"/>
          <w:sz w:val="18"/>
          <w:szCs w:val="18"/>
        </w:rPr>
        <w:t>title</w:t>
      </w:r>
      <w:r w:rsidR="00714A56" w:rsidRPr="00714A56">
        <w:rPr>
          <w:rFonts w:ascii="Arial" w:hAnsi="Arial" w:cs="Arial"/>
          <w:i/>
          <w:color w:val="808080" w:themeColor="background1" w:themeShade="80"/>
          <w:sz w:val="18"/>
          <w:szCs w:val="18"/>
        </w:rPr>
        <w:t xml:space="preserve"> should be broad and open-ended; </w:t>
      </w:r>
      <w:r w:rsidR="00F642F6" w:rsidRPr="00714A56">
        <w:rPr>
          <w:rFonts w:ascii="Arial" w:hAnsi="Arial" w:cs="Arial"/>
          <w:i/>
          <w:color w:val="808080" w:themeColor="background1" w:themeShade="80"/>
          <w:sz w:val="18"/>
          <w:szCs w:val="18"/>
        </w:rPr>
        <w:t>the working hypothes</w:t>
      </w:r>
      <w:r w:rsidR="00A90771">
        <w:rPr>
          <w:rFonts w:ascii="Arial" w:hAnsi="Arial" w:cs="Arial"/>
          <w:i/>
          <w:color w:val="808080" w:themeColor="background1" w:themeShade="80"/>
          <w:sz w:val="18"/>
          <w:szCs w:val="18"/>
        </w:rPr>
        <w:t>i</w:t>
      </w:r>
      <w:r w:rsidR="00F642F6" w:rsidRPr="00714A56">
        <w:rPr>
          <w:rFonts w:ascii="Arial" w:hAnsi="Arial" w:cs="Arial"/>
          <w:i/>
          <w:color w:val="808080" w:themeColor="background1" w:themeShade="80"/>
          <w:sz w:val="18"/>
          <w:szCs w:val="18"/>
        </w:rPr>
        <w:t xml:space="preserve">s </w:t>
      </w:r>
      <w:r w:rsidR="00BC2AEB" w:rsidRPr="00714A56">
        <w:rPr>
          <w:rFonts w:ascii="Arial" w:hAnsi="Arial" w:cs="Arial"/>
          <w:i/>
          <w:color w:val="808080" w:themeColor="background1" w:themeShade="80"/>
          <w:sz w:val="18"/>
          <w:szCs w:val="18"/>
        </w:rPr>
        <w:t xml:space="preserve">can </w:t>
      </w:r>
      <w:r w:rsidR="00F642F6" w:rsidRPr="00714A56">
        <w:rPr>
          <w:rFonts w:ascii="Arial" w:hAnsi="Arial" w:cs="Arial"/>
          <w:i/>
          <w:color w:val="808080" w:themeColor="background1" w:themeShade="80"/>
          <w:sz w:val="18"/>
          <w:szCs w:val="18"/>
        </w:rPr>
        <w:t>provide the focus</w:t>
      </w:r>
      <w:r w:rsidR="00714A56" w:rsidRPr="00714A56">
        <w:rPr>
          <w:rFonts w:ascii="Arial" w:hAnsi="Arial" w:cs="Arial"/>
          <w:i/>
          <w:color w:val="808080" w:themeColor="background1" w:themeShade="80"/>
          <w:sz w:val="18"/>
          <w:szCs w:val="18"/>
        </w:rPr>
        <w:t xml:space="preserve"> </w:t>
      </w:r>
      <w:r w:rsidR="00856162">
        <w:rPr>
          <w:rFonts w:ascii="Arial" w:hAnsi="Arial" w:cs="Arial"/>
          <w:i/>
          <w:color w:val="808080" w:themeColor="background1" w:themeShade="80"/>
          <w:sz w:val="18"/>
          <w:szCs w:val="18"/>
        </w:rPr>
        <w:t>of</w:t>
      </w:r>
      <w:r w:rsidR="00856162" w:rsidRPr="00714A56">
        <w:rPr>
          <w:rFonts w:ascii="Arial" w:hAnsi="Arial" w:cs="Arial"/>
          <w:i/>
          <w:color w:val="808080" w:themeColor="background1" w:themeShade="80"/>
          <w:sz w:val="18"/>
          <w:szCs w:val="18"/>
        </w:rPr>
        <w:t xml:space="preserve"> </w:t>
      </w:r>
      <w:r w:rsidR="00714A56" w:rsidRPr="00714A56">
        <w:rPr>
          <w:rFonts w:ascii="Arial" w:hAnsi="Arial" w:cs="Arial"/>
          <w:i/>
          <w:color w:val="808080" w:themeColor="background1" w:themeShade="80"/>
          <w:sz w:val="18"/>
          <w:szCs w:val="18"/>
        </w:rPr>
        <w:t>the aim</w:t>
      </w:r>
      <w:r w:rsidRPr="00714A56">
        <w:rPr>
          <w:rFonts w:ascii="Arial" w:hAnsi="Arial" w:cs="Arial"/>
          <w:i/>
          <w:color w:val="808080" w:themeColor="background1" w:themeShade="80"/>
          <w:sz w:val="18"/>
          <w:szCs w:val="18"/>
        </w:rPr>
        <w:t>.</w:t>
      </w:r>
      <w:r w:rsidR="00714A56" w:rsidRPr="00714A56">
        <w:rPr>
          <w:rFonts w:ascii="Arial" w:hAnsi="Arial" w:cs="Arial"/>
          <w:i/>
          <w:color w:val="808080" w:themeColor="background1" w:themeShade="80"/>
          <w:sz w:val="18"/>
          <w:szCs w:val="18"/>
        </w:rPr>
        <w:t xml:space="preserve"> If you have no room to expand on how you will achieve your aim in an additional sentence or two, make sure that your working hypothesis gives a sense of approach and readout.</w:t>
      </w:r>
      <w:r w:rsidR="00714A56">
        <w:rPr>
          <w:rFonts w:ascii="Arial" w:hAnsi="Arial" w:cs="Arial"/>
          <w:i/>
          <w:color w:val="808080" w:themeColor="background1" w:themeShade="80"/>
          <w:sz w:val="18"/>
          <w:szCs w:val="18"/>
        </w:rPr>
        <w:t xml:space="preserve"> </w:t>
      </w:r>
    </w:p>
    <w:tbl>
      <w:tblPr>
        <w:tblStyle w:val="TableGrid"/>
        <w:tblW w:w="10080" w:type="dxa"/>
        <w:tblInd w:w="-5" w:type="dxa"/>
        <w:tblLook w:val="04A0" w:firstRow="1" w:lastRow="0" w:firstColumn="1" w:lastColumn="0" w:noHBand="0" w:noVBand="1"/>
      </w:tblPr>
      <w:tblGrid>
        <w:gridCol w:w="3510"/>
        <w:gridCol w:w="3240"/>
        <w:gridCol w:w="3330"/>
      </w:tblGrid>
      <w:tr w:rsidR="001C6B05" w:rsidRPr="00207090" w14:paraId="34F2A4BE" w14:textId="77777777" w:rsidTr="005E5923">
        <w:tc>
          <w:tcPr>
            <w:tcW w:w="3510" w:type="dxa"/>
          </w:tcPr>
          <w:p w14:paraId="5BA6D88D" w14:textId="46BA5409" w:rsidR="001C6B05" w:rsidRPr="00856162" w:rsidRDefault="001C6B05" w:rsidP="00C36F15">
            <w:pPr>
              <w:rPr>
                <w:rFonts w:ascii="Arial" w:hAnsi="Arial" w:cs="Arial"/>
                <w:b/>
                <w:sz w:val="22"/>
                <w:szCs w:val="22"/>
              </w:rPr>
            </w:pPr>
            <w:r w:rsidRPr="00856162">
              <w:rPr>
                <w:rFonts w:ascii="Arial" w:hAnsi="Arial" w:cs="Arial"/>
                <w:b/>
                <w:sz w:val="22"/>
                <w:szCs w:val="22"/>
              </w:rPr>
              <w:t>Aim 1:</w:t>
            </w:r>
            <w:r w:rsidR="00714A56" w:rsidRPr="00856162">
              <w:rPr>
                <w:rFonts w:ascii="Arial" w:hAnsi="Arial" w:cs="Arial"/>
                <w:b/>
                <w:sz w:val="22"/>
                <w:szCs w:val="22"/>
              </w:rPr>
              <w:t xml:space="preserve"> Title</w:t>
            </w:r>
          </w:p>
          <w:p w14:paraId="490A542C" w14:textId="4DCE64F3" w:rsidR="001C6B05" w:rsidRPr="00207090" w:rsidRDefault="001C6B05" w:rsidP="00770DD2">
            <w:pPr>
              <w:rPr>
                <w:rFonts w:ascii="Arial" w:hAnsi="Arial" w:cs="Arial"/>
                <w:sz w:val="22"/>
                <w:szCs w:val="22"/>
              </w:rPr>
            </w:pPr>
          </w:p>
          <w:p w14:paraId="4B541079" w14:textId="1E9A6AC1" w:rsidR="001C6B05" w:rsidRPr="00207090" w:rsidRDefault="001C6B05" w:rsidP="00770DD2">
            <w:pPr>
              <w:rPr>
                <w:rFonts w:ascii="Arial" w:hAnsi="Arial" w:cs="Arial"/>
                <w:sz w:val="22"/>
                <w:szCs w:val="22"/>
              </w:rPr>
            </w:pPr>
            <w:r w:rsidRPr="00207090">
              <w:rPr>
                <w:rFonts w:ascii="Arial" w:hAnsi="Arial" w:cs="Arial"/>
                <w:sz w:val="22"/>
                <w:szCs w:val="22"/>
              </w:rPr>
              <w:t>Working Hypothesis:</w:t>
            </w:r>
          </w:p>
          <w:p w14:paraId="30EE5F2D" w14:textId="00F5ACE7" w:rsidR="001C6B05" w:rsidRPr="00207090" w:rsidRDefault="001C6B05" w:rsidP="00770DD2">
            <w:pPr>
              <w:rPr>
                <w:rFonts w:ascii="Arial" w:hAnsi="Arial" w:cs="Arial"/>
                <w:sz w:val="22"/>
                <w:szCs w:val="22"/>
              </w:rPr>
            </w:pPr>
          </w:p>
        </w:tc>
        <w:tc>
          <w:tcPr>
            <w:tcW w:w="3240" w:type="dxa"/>
          </w:tcPr>
          <w:p w14:paraId="48D7B144" w14:textId="66147FE3" w:rsidR="001C6B05" w:rsidRPr="00856162" w:rsidRDefault="00714A56" w:rsidP="00770DD2">
            <w:pPr>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74624" behindDoc="0" locked="0" layoutInCell="1" allowOverlap="1" wp14:anchorId="279796C6" wp14:editId="7D7FEF89">
                      <wp:simplePos x="0" y="0"/>
                      <wp:positionH relativeFrom="margin">
                        <wp:align>center</wp:align>
                      </wp:positionH>
                      <wp:positionV relativeFrom="paragraph">
                        <wp:posOffset>-126500</wp:posOffset>
                      </wp:positionV>
                      <wp:extent cx="2503357" cy="1169233"/>
                      <wp:effectExtent l="0" t="0" r="0" b="0"/>
                      <wp:wrapNone/>
                      <wp:docPr id="3" name="Text Box 3"/>
                      <wp:cNvGraphicFramePr/>
                      <a:graphic xmlns:a="http://schemas.openxmlformats.org/drawingml/2006/main">
                        <a:graphicData uri="http://schemas.microsoft.com/office/word/2010/wordprocessingShape">
                          <wps:wsp>
                            <wps:cNvSpPr txBox="1"/>
                            <wps:spPr>
                              <a:xfrm>
                                <a:off x="0" y="0"/>
                                <a:ext cx="2503357" cy="1169233"/>
                              </a:xfrm>
                              <a:prstGeom prst="rect">
                                <a:avLst/>
                              </a:prstGeom>
                              <a:noFill/>
                              <a:ln w="6350">
                                <a:noFill/>
                              </a:ln>
                            </wps:spPr>
                            <wps:txbx>
                              <w:txbxContent>
                                <w:p w14:paraId="798A47D8" w14:textId="77777777" w:rsidR="00714A56" w:rsidRPr="008A0BFB" w:rsidRDefault="00714A56" w:rsidP="00E54686">
                                  <w:pPr>
                                    <w:jc w:val="center"/>
                                    <w:rPr>
                                      <w:rFonts w:ascii="Arial" w:hAnsi="Arial" w:cs="Arial"/>
                                      <w:color w:val="808080" w:themeColor="background1" w:themeShade="80"/>
                                      <w:sz w:val="144"/>
                                      <w:szCs w:val="144"/>
                                      <w14:textFill>
                                        <w14:solidFill>
                                          <w14:schemeClr w14:val="bg1">
                                            <w14:alpha w14:val="87000"/>
                                            <w14:lumMod w14:val="50000"/>
                                          </w14:schemeClr>
                                        </w14:solidFill>
                                      </w14:textFill>
                                    </w:rPr>
                                  </w:pPr>
                                  <w:r>
                                    <w:rPr>
                                      <w:rFonts w:ascii="Arial" w:hAnsi="Arial" w:cs="Arial"/>
                                      <w:color w:val="808080" w:themeColor="background1" w:themeShade="80"/>
                                      <w:sz w:val="144"/>
                                      <w:szCs w:val="144"/>
                                      <w14:textFill>
                                        <w14:solidFill>
                                          <w14:schemeClr w14:val="bg1">
                                            <w14:alpha w14:val="87000"/>
                                            <w14:lumMod w14:val="50000"/>
                                          </w14:schemeClr>
                                        </w14:solidFill>
                                      </w14:textFill>
                                    </w:rPr>
                                    <w:t>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796C6" id="Text Box 3" o:spid="_x0000_s1028" type="#_x0000_t202" style="position:absolute;margin-left:0;margin-top:-9.95pt;width:197.1pt;height:92.05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" filled="f" stroked="f" strokeweight=".5pt">
                      <v:textbox>
                        <w:txbxContent>
                          <w:p w14:paraId="798A47D8" w14:textId="77777777" w:rsidR="00714A56" w:rsidRPr="008A0BFB" w:rsidRDefault="00714A56" w:rsidP="00E54686">
                            <w:pPr>
                              <w:jc w:val="center"/>
                              <w:rPr>
                                <w:rFonts w:ascii="Arial" w:hAnsi="Arial" w:cs="Arial"/>
                                <w:color w:val="808080" w:themeColor="background1" w:themeShade="80"/>
                                <w:sz w:val="144"/>
                                <w:szCs w:val="144"/>
                                <w14:textFill>
                                  <w14:solidFill>
                                    <w14:schemeClr w14:val="bg1">
                                      <w14:alpha w14:val="87000"/>
                                      <w14:lumMod w14:val="50000"/>
                                    </w14:schemeClr>
                                  </w14:solidFill>
                                </w14:textFill>
                              </w:rPr>
                            </w:pPr>
                            <w:r>
                              <w:rPr>
                                <w:rFonts w:ascii="Arial" w:hAnsi="Arial" w:cs="Arial"/>
                                <w:color w:val="808080" w:themeColor="background1" w:themeShade="80"/>
                                <w:sz w:val="144"/>
                                <w:szCs w:val="144"/>
                                <w14:textFill>
                                  <w14:solidFill>
                                    <w14:schemeClr w14:val="bg1">
                                      <w14:alpha w14:val="87000"/>
                                      <w14:lumMod w14:val="50000"/>
                                    </w14:schemeClr>
                                  </w14:solidFill>
                                </w14:textFill>
                              </w:rPr>
                              <w:t>How</w:t>
                            </w:r>
                          </w:p>
                        </w:txbxContent>
                      </v:textbox>
                      <w10:wrap anchorx="margin"/>
                    </v:shape>
                  </w:pict>
                </mc:Fallback>
              </mc:AlternateContent>
            </w:r>
            <w:r w:rsidR="001C6B05" w:rsidRPr="00207090">
              <w:rPr>
                <w:rFonts w:ascii="Arial" w:hAnsi="Arial" w:cs="Arial"/>
                <w:sz w:val="22"/>
                <w:szCs w:val="22"/>
              </w:rPr>
              <w:t>A</w:t>
            </w:r>
            <w:r w:rsidR="001C6B05" w:rsidRPr="00856162">
              <w:rPr>
                <w:rFonts w:ascii="Arial" w:hAnsi="Arial" w:cs="Arial"/>
                <w:b/>
                <w:sz w:val="22"/>
                <w:szCs w:val="22"/>
              </w:rPr>
              <w:t>im 2:</w:t>
            </w:r>
            <w:r w:rsidRPr="00856162">
              <w:rPr>
                <w:rFonts w:ascii="Arial" w:hAnsi="Arial" w:cs="Arial"/>
                <w:b/>
                <w:sz w:val="22"/>
                <w:szCs w:val="22"/>
              </w:rPr>
              <w:t xml:space="preserve"> Title</w:t>
            </w:r>
          </w:p>
          <w:p w14:paraId="6E033273" w14:textId="77777777" w:rsidR="001C6B05" w:rsidRPr="00207090" w:rsidRDefault="001C6B05" w:rsidP="00770DD2">
            <w:pPr>
              <w:rPr>
                <w:rFonts w:ascii="Arial" w:hAnsi="Arial" w:cs="Arial"/>
                <w:sz w:val="22"/>
                <w:szCs w:val="22"/>
              </w:rPr>
            </w:pPr>
          </w:p>
          <w:p w14:paraId="43C60B4D" w14:textId="1DF693D7" w:rsidR="001C6B05" w:rsidRPr="00207090" w:rsidRDefault="001C6B05" w:rsidP="00770DD2">
            <w:pPr>
              <w:rPr>
                <w:rFonts w:ascii="Arial" w:hAnsi="Arial" w:cs="Arial"/>
                <w:sz w:val="22"/>
                <w:szCs w:val="22"/>
              </w:rPr>
            </w:pPr>
            <w:r w:rsidRPr="00207090">
              <w:rPr>
                <w:rFonts w:ascii="Arial" w:hAnsi="Arial" w:cs="Arial"/>
                <w:sz w:val="22"/>
                <w:szCs w:val="22"/>
              </w:rPr>
              <w:t>Working Hypothesis:</w:t>
            </w:r>
          </w:p>
        </w:tc>
        <w:tc>
          <w:tcPr>
            <w:tcW w:w="3330" w:type="dxa"/>
          </w:tcPr>
          <w:p w14:paraId="7BD505EE" w14:textId="5C64D91E" w:rsidR="001C6B05" w:rsidRPr="00856162" w:rsidRDefault="001C6B05" w:rsidP="00770DD2">
            <w:pPr>
              <w:rPr>
                <w:rFonts w:ascii="Arial" w:hAnsi="Arial" w:cs="Arial"/>
                <w:b/>
                <w:sz w:val="22"/>
                <w:szCs w:val="22"/>
              </w:rPr>
            </w:pPr>
            <w:r w:rsidRPr="00856162">
              <w:rPr>
                <w:rFonts w:ascii="Arial" w:hAnsi="Arial" w:cs="Arial"/>
                <w:b/>
                <w:sz w:val="22"/>
                <w:szCs w:val="22"/>
              </w:rPr>
              <w:t>Aim 3:</w:t>
            </w:r>
            <w:r w:rsidR="00714A56" w:rsidRPr="00856162">
              <w:rPr>
                <w:rFonts w:ascii="Arial" w:hAnsi="Arial" w:cs="Arial"/>
                <w:b/>
                <w:sz w:val="22"/>
                <w:szCs w:val="22"/>
              </w:rPr>
              <w:t xml:space="preserve"> Title</w:t>
            </w:r>
          </w:p>
          <w:p w14:paraId="6930C303" w14:textId="77777777" w:rsidR="001C6B05" w:rsidRPr="00207090" w:rsidRDefault="001C6B05" w:rsidP="00770DD2">
            <w:pPr>
              <w:rPr>
                <w:rFonts w:ascii="Arial" w:hAnsi="Arial" w:cs="Arial"/>
                <w:sz w:val="22"/>
                <w:szCs w:val="22"/>
              </w:rPr>
            </w:pPr>
          </w:p>
          <w:p w14:paraId="1FAC6D87" w14:textId="0EB63DB5" w:rsidR="001C6B05" w:rsidRPr="00207090" w:rsidRDefault="001C6B05" w:rsidP="00770DD2">
            <w:pPr>
              <w:rPr>
                <w:rFonts w:ascii="Arial" w:hAnsi="Arial" w:cs="Arial"/>
                <w:sz w:val="22"/>
                <w:szCs w:val="22"/>
              </w:rPr>
            </w:pPr>
            <w:r w:rsidRPr="00207090">
              <w:rPr>
                <w:rFonts w:ascii="Arial" w:hAnsi="Arial" w:cs="Arial"/>
                <w:sz w:val="22"/>
                <w:szCs w:val="22"/>
              </w:rPr>
              <w:t>Working Hypothesis:</w:t>
            </w:r>
          </w:p>
        </w:tc>
      </w:tr>
    </w:tbl>
    <w:p w14:paraId="5C83490F" w14:textId="7DDD3544" w:rsidR="00BC2A66" w:rsidRPr="00207090" w:rsidRDefault="00E54686" w:rsidP="00B00F3D">
      <w:pPr>
        <w:rPr>
          <w:rFonts w:ascii="Arial" w:hAnsi="Arial" w:cs="Arial"/>
          <w:i/>
          <w:sz w:val="22"/>
          <w:szCs w:val="22"/>
        </w:rPr>
      </w:pPr>
      <w:r>
        <w:rPr>
          <w:rFonts w:ascii="Arial" w:hAnsi="Arial" w:cs="Arial"/>
          <w:noProof/>
          <w:sz w:val="22"/>
          <w:szCs w:val="22"/>
        </w:rPr>
        <mc:AlternateContent>
          <mc:Choice Requires="wps">
            <w:drawing>
              <wp:anchor distT="0" distB="0" distL="114300" distR="114300" simplePos="0" relativeHeight="251672576" behindDoc="0" locked="0" layoutInCell="1" allowOverlap="1" wp14:anchorId="737449F6" wp14:editId="4E4F1712">
                <wp:simplePos x="0" y="0"/>
                <wp:positionH relativeFrom="margin">
                  <wp:posOffset>1529080</wp:posOffset>
                </wp:positionH>
                <wp:positionV relativeFrom="paragraph">
                  <wp:posOffset>76960</wp:posOffset>
                </wp:positionV>
                <wp:extent cx="3342640" cy="11690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342640" cy="1169035"/>
                        </a:xfrm>
                        <a:prstGeom prst="rect">
                          <a:avLst/>
                        </a:prstGeom>
                        <a:noFill/>
                        <a:ln w="6350">
                          <a:noFill/>
                        </a:ln>
                      </wps:spPr>
                      <wps:txbx>
                        <w:txbxContent>
                          <w:p w14:paraId="03E0124D" w14:textId="014782E4" w:rsidR="00E54686" w:rsidRPr="008A0BFB" w:rsidRDefault="00E54686" w:rsidP="00E54686">
                            <w:pPr>
                              <w:jc w:val="center"/>
                              <w:rPr>
                                <w:rFonts w:ascii="Arial" w:hAnsi="Arial" w:cs="Arial"/>
                                <w:color w:val="808080" w:themeColor="background1" w:themeShade="80"/>
                                <w:sz w:val="144"/>
                                <w:szCs w:val="144"/>
                                <w14:textFill>
                                  <w14:solidFill>
                                    <w14:schemeClr w14:val="bg1">
                                      <w14:alpha w14:val="87000"/>
                                      <w14:lumMod w14:val="50000"/>
                                    </w14:schemeClr>
                                  </w14:solidFill>
                                </w14:textFill>
                              </w:rPr>
                            </w:pPr>
                            <w:r>
                              <w:rPr>
                                <w:rFonts w:ascii="Arial" w:hAnsi="Arial" w:cs="Arial"/>
                                <w:color w:val="808080" w:themeColor="background1" w:themeShade="80"/>
                                <w:sz w:val="144"/>
                                <w:szCs w:val="144"/>
                                <w14:textFill>
                                  <w14:solidFill>
                                    <w14:schemeClr w14:val="bg1">
                                      <w14:alpha w14:val="87000"/>
                                      <w14:lumMod w14:val="50000"/>
                                    </w14:schemeClr>
                                  </w14:solidFill>
                                </w14:textFill>
                              </w:rPr>
                              <w:t>Payoff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449F6" id="Text Box 7" o:spid="_x0000_s1029" type="#_x0000_t202" style="position:absolute;margin-left:120.4pt;margin-top:6.05pt;width:263.2pt;height:92.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" filled="f" stroked="f" strokeweight=".5pt">
                <v:textbox>
                  <w:txbxContent>
                    <w:p w14:paraId="03E0124D" w14:textId="014782E4" w:rsidR="00E54686" w:rsidRPr="008A0BFB" w:rsidRDefault="00E54686" w:rsidP="00E54686">
                      <w:pPr>
                        <w:jc w:val="center"/>
                        <w:rPr>
                          <w:rFonts w:ascii="Arial" w:hAnsi="Arial" w:cs="Arial"/>
                          <w:color w:val="808080" w:themeColor="background1" w:themeShade="80"/>
                          <w:sz w:val="144"/>
                          <w:szCs w:val="144"/>
                          <w14:textFill>
                            <w14:solidFill>
                              <w14:schemeClr w14:val="bg1">
                                <w14:alpha w14:val="87000"/>
                                <w14:lumMod w14:val="50000"/>
                              </w14:schemeClr>
                            </w14:solidFill>
                          </w14:textFill>
                        </w:rPr>
                      </w:pPr>
                      <w:r>
                        <w:rPr>
                          <w:rFonts w:ascii="Arial" w:hAnsi="Arial" w:cs="Arial"/>
                          <w:color w:val="808080" w:themeColor="background1" w:themeShade="80"/>
                          <w:sz w:val="144"/>
                          <w:szCs w:val="144"/>
                          <w14:textFill>
                            <w14:solidFill>
                              <w14:schemeClr w14:val="bg1">
                                <w14:alpha w14:val="87000"/>
                                <w14:lumMod w14:val="50000"/>
                              </w14:schemeClr>
                            </w14:solidFill>
                          </w14:textFill>
                        </w:rPr>
                        <w:t>Payoff</w:t>
                      </w:r>
                    </w:p>
                  </w:txbxContent>
                </v:textbox>
                <w10:wrap anchorx="margin"/>
              </v:shape>
            </w:pict>
          </mc:Fallback>
        </mc:AlternateContent>
      </w:r>
    </w:p>
    <w:tbl>
      <w:tblPr>
        <w:tblStyle w:val="TableGrid"/>
        <w:tblW w:w="10080" w:type="dxa"/>
        <w:tblInd w:w="-5" w:type="dxa"/>
        <w:tblLook w:val="04A0" w:firstRow="1" w:lastRow="0" w:firstColumn="1" w:lastColumn="0" w:noHBand="0" w:noVBand="1"/>
      </w:tblPr>
      <w:tblGrid>
        <w:gridCol w:w="10080"/>
      </w:tblGrid>
      <w:tr w:rsidR="005D6E2C" w:rsidRPr="00207090" w14:paraId="437255E5" w14:textId="77777777" w:rsidTr="008572B5">
        <w:trPr>
          <w:trHeight w:val="1763"/>
        </w:trPr>
        <w:tc>
          <w:tcPr>
            <w:tcW w:w="10080" w:type="dxa"/>
          </w:tcPr>
          <w:p w14:paraId="43F30242" w14:textId="2E25DEB3" w:rsidR="005D6E2C" w:rsidRPr="00207090" w:rsidRDefault="005D6E2C" w:rsidP="005D6E2C">
            <w:pPr>
              <w:rPr>
                <w:rFonts w:ascii="Arial" w:hAnsi="Arial" w:cs="Arial"/>
                <w:i/>
                <w:color w:val="808080" w:themeColor="background1" w:themeShade="80"/>
                <w:sz w:val="18"/>
                <w:szCs w:val="18"/>
              </w:rPr>
            </w:pPr>
            <w:r w:rsidRPr="00207090">
              <w:rPr>
                <w:rFonts w:ascii="Arial" w:hAnsi="Arial" w:cs="Arial"/>
                <w:sz w:val="22"/>
                <w:szCs w:val="22"/>
              </w:rPr>
              <w:t xml:space="preserve">Expected Outcomes: </w:t>
            </w:r>
            <w:r w:rsidR="00BC2AEB">
              <w:rPr>
                <w:rFonts w:ascii="Arial" w:hAnsi="Arial" w:cs="Arial"/>
                <w:i/>
                <w:color w:val="808080" w:themeColor="background1" w:themeShade="80"/>
                <w:sz w:val="18"/>
                <w:szCs w:val="18"/>
              </w:rPr>
              <w:t>W</w:t>
            </w:r>
            <w:r w:rsidR="006A132A" w:rsidRPr="00207090">
              <w:rPr>
                <w:rFonts w:ascii="Arial" w:hAnsi="Arial" w:cs="Arial"/>
                <w:i/>
                <w:color w:val="808080" w:themeColor="background1" w:themeShade="80"/>
                <w:sz w:val="18"/>
                <w:szCs w:val="18"/>
              </w:rPr>
              <w:t xml:space="preserve">hat your aims </w:t>
            </w:r>
            <w:r w:rsidR="002859FA">
              <w:rPr>
                <w:rFonts w:ascii="Arial" w:hAnsi="Arial" w:cs="Arial"/>
                <w:i/>
                <w:color w:val="808080" w:themeColor="background1" w:themeShade="80"/>
                <w:sz w:val="18"/>
                <w:szCs w:val="18"/>
              </w:rPr>
              <w:t>are likely to</w:t>
            </w:r>
            <w:r w:rsidR="002859FA" w:rsidRPr="00207090">
              <w:rPr>
                <w:rFonts w:ascii="Arial" w:hAnsi="Arial" w:cs="Arial"/>
                <w:i/>
                <w:color w:val="808080" w:themeColor="background1" w:themeShade="80"/>
                <w:sz w:val="18"/>
                <w:szCs w:val="18"/>
              </w:rPr>
              <w:t xml:space="preserve"> </w:t>
            </w:r>
            <w:r w:rsidR="006A132A" w:rsidRPr="00207090">
              <w:rPr>
                <w:rFonts w:ascii="Arial" w:hAnsi="Arial" w:cs="Arial"/>
                <w:i/>
                <w:color w:val="808080" w:themeColor="background1" w:themeShade="80"/>
                <w:sz w:val="18"/>
                <w:szCs w:val="18"/>
              </w:rPr>
              <w:t xml:space="preserve">produce, </w:t>
            </w:r>
            <w:r w:rsidRPr="00207090">
              <w:rPr>
                <w:rFonts w:ascii="Arial" w:hAnsi="Arial" w:cs="Arial"/>
                <w:i/>
                <w:color w:val="808080" w:themeColor="background1" w:themeShade="80"/>
                <w:sz w:val="18"/>
                <w:szCs w:val="18"/>
              </w:rPr>
              <w:t>how</w:t>
            </w:r>
            <w:r w:rsidR="00F642F6" w:rsidRPr="00207090">
              <w:rPr>
                <w:rFonts w:ascii="Arial" w:hAnsi="Arial" w:cs="Arial"/>
                <w:i/>
                <w:color w:val="808080" w:themeColor="background1" w:themeShade="80"/>
                <w:sz w:val="18"/>
                <w:szCs w:val="18"/>
              </w:rPr>
              <w:t xml:space="preserve"> that </w:t>
            </w:r>
            <w:r w:rsidR="002859FA">
              <w:rPr>
                <w:rFonts w:ascii="Arial" w:hAnsi="Arial" w:cs="Arial"/>
                <w:i/>
                <w:color w:val="808080" w:themeColor="background1" w:themeShade="80"/>
                <w:sz w:val="18"/>
                <w:szCs w:val="18"/>
              </w:rPr>
              <w:t>would</w:t>
            </w:r>
            <w:r w:rsidR="002859FA" w:rsidRPr="00207090">
              <w:rPr>
                <w:rFonts w:ascii="Arial" w:hAnsi="Arial" w:cs="Arial"/>
                <w:i/>
                <w:color w:val="808080" w:themeColor="background1" w:themeShade="80"/>
                <w:sz w:val="18"/>
                <w:szCs w:val="18"/>
              </w:rPr>
              <w:t xml:space="preserve"> </w:t>
            </w:r>
            <w:r w:rsidR="006A132A" w:rsidRPr="00207090">
              <w:rPr>
                <w:rFonts w:ascii="Arial" w:hAnsi="Arial" w:cs="Arial"/>
                <w:i/>
                <w:color w:val="808080" w:themeColor="background1" w:themeShade="80"/>
                <w:sz w:val="18"/>
                <w:szCs w:val="18"/>
              </w:rPr>
              <w:t>contribute</w:t>
            </w:r>
            <w:r w:rsidRPr="00207090">
              <w:rPr>
                <w:rFonts w:ascii="Arial" w:hAnsi="Arial" w:cs="Arial"/>
                <w:i/>
                <w:color w:val="808080" w:themeColor="background1" w:themeShade="80"/>
                <w:sz w:val="18"/>
                <w:szCs w:val="18"/>
              </w:rPr>
              <w:t xml:space="preserve"> to the overall objective</w:t>
            </w:r>
            <w:r w:rsidR="003A201B">
              <w:rPr>
                <w:rFonts w:ascii="Arial" w:hAnsi="Arial" w:cs="Arial"/>
                <w:i/>
                <w:color w:val="808080" w:themeColor="background1" w:themeShade="80"/>
                <w:sz w:val="18"/>
                <w:szCs w:val="18"/>
              </w:rPr>
              <w:t>,</w:t>
            </w:r>
            <w:r w:rsidR="006A132A" w:rsidRPr="00207090">
              <w:rPr>
                <w:rFonts w:ascii="Arial" w:hAnsi="Arial" w:cs="Arial"/>
                <w:i/>
                <w:color w:val="808080" w:themeColor="background1" w:themeShade="80"/>
                <w:sz w:val="18"/>
                <w:szCs w:val="18"/>
              </w:rPr>
              <w:t xml:space="preserve"> and </w:t>
            </w:r>
            <w:r w:rsidR="00BC2AEB">
              <w:rPr>
                <w:rFonts w:ascii="Arial" w:hAnsi="Arial" w:cs="Arial"/>
                <w:i/>
                <w:color w:val="808080" w:themeColor="background1" w:themeShade="80"/>
                <w:sz w:val="18"/>
                <w:szCs w:val="18"/>
              </w:rPr>
              <w:t xml:space="preserve">what </w:t>
            </w:r>
            <w:r w:rsidR="00F642F6" w:rsidRPr="00207090">
              <w:rPr>
                <w:rFonts w:ascii="Arial" w:hAnsi="Arial" w:cs="Arial"/>
                <w:i/>
                <w:color w:val="808080" w:themeColor="background1" w:themeShade="80"/>
                <w:sz w:val="18"/>
                <w:szCs w:val="18"/>
              </w:rPr>
              <w:t xml:space="preserve">broader </w:t>
            </w:r>
            <w:r w:rsidR="006A132A" w:rsidRPr="00207090">
              <w:rPr>
                <w:rFonts w:ascii="Arial" w:hAnsi="Arial" w:cs="Arial"/>
                <w:i/>
                <w:color w:val="808080" w:themeColor="background1" w:themeShade="80"/>
                <w:sz w:val="18"/>
                <w:szCs w:val="18"/>
              </w:rPr>
              <w:t xml:space="preserve">impact </w:t>
            </w:r>
            <w:r w:rsidR="00BC2AEB">
              <w:rPr>
                <w:rFonts w:ascii="Arial" w:hAnsi="Arial" w:cs="Arial"/>
                <w:i/>
                <w:color w:val="808080" w:themeColor="background1" w:themeShade="80"/>
                <w:sz w:val="18"/>
                <w:szCs w:val="18"/>
              </w:rPr>
              <w:t xml:space="preserve">this </w:t>
            </w:r>
            <w:r w:rsidR="002859FA">
              <w:rPr>
                <w:rFonts w:ascii="Arial" w:hAnsi="Arial" w:cs="Arial"/>
                <w:i/>
                <w:color w:val="808080" w:themeColor="background1" w:themeShade="80"/>
                <w:sz w:val="18"/>
                <w:szCs w:val="18"/>
              </w:rPr>
              <w:t>would</w:t>
            </w:r>
            <w:r w:rsidR="00BC2AEB">
              <w:rPr>
                <w:rFonts w:ascii="Arial" w:hAnsi="Arial" w:cs="Arial"/>
                <w:i/>
                <w:color w:val="808080" w:themeColor="background1" w:themeShade="80"/>
                <w:sz w:val="18"/>
                <w:szCs w:val="18"/>
              </w:rPr>
              <w:t xml:space="preserve"> have </w:t>
            </w:r>
            <w:r w:rsidRPr="00207090">
              <w:rPr>
                <w:rFonts w:ascii="Arial" w:hAnsi="Arial" w:cs="Arial"/>
                <w:i/>
                <w:color w:val="808080" w:themeColor="background1" w:themeShade="80"/>
                <w:sz w:val="18"/>
                <w:szCs w:val="18"/>
              </w:rPr>
              <w:t>on this area of research</w:t>
            </w:r>
            <w:r w:rsidR="00B016A2" w:rsidRPr="00207090">
              <w:rPr>
                <w:rFonts w:ascii="Arial" w:hAnsi="Arial" w:cs="Arial"/>
                <w:i/>
                <w:color w:val="808080" w:themeColor="background1" w:themeShade="80"/>
                <w:sz w:val="18"/>
                <w:szCs w:val="18"/>
              </w:rPr>
              <w:t>.</w:t>
            </w:r>
          </w:p>
          <w:p w14:paraId="14F9A520" w14:textId="42440DEF" w:rsidR="005D6E2C" w:rsidRPr="00207090" w:rsidRDefault="000A6939" w:rsidP="008E2006">
            <w:pPr>
              <w:pStyle w:val="ListParagraph"/>
              <w:numPr>
                <w:ilvl w:val="0"/>
                <w:numId w:val="3"/>
              </w:numPr>
              <w:spacing w:afterLines="120" w:after="288"/>
              <w:rPr>
                <w:rFonts w:ascii="Arial" w:hAnsi="Arial" w:cs="Arial"/>
                <w:color w:val="000000" w:themeColor="text1"/>
                <w:sz w:val="22"/>
                <w:szCs w:val="22"/>
              </w:rPr>
            </w:pPr>
            <w:r>
              <w:rPr>
                <w:rFonts w:ascii="Arial" w:hAnsi="Arial" w:cs="Arial"/>
                <w:color w:val="000000" w:themeColor="text1"/>
                <w:sz w:val="22"/>
                <w:szCs w:val="22"/>
              </w:rPr>
              <w:t>“</w:t>
            </w:r>
            <w:r w:rsidR="008E2006">
              <w:rPr>
                <w:rFonts w:ascii="Arial" w:hAnsi="Arial" w:cs="Arial"/>
                <w:color w:val="000000" w:themeColor="text1"/>
                <w:sz w:val="22"/>
                <w:szCs w:val="22"/>
              </w:rPr>
              <w:t xml:space="preserve">The </w:t>
            </w:r>
            <w:r w:rsidR="008E2006" w:rsidRPr="008E2006">
              <w:rPr>
                <w:rFonts w:ascii="Arial" w:hAnsi="Arial" w:cs="Arial"/>
                <w:i/>
                <w:color w:val="000000" w:themeColor="text1"/>
                <w:sz w:val="22"/>
                <w:szCs w:val="22"/>
                <w:u w:val="single"/>
              </w:rPr>
              <w:t>expected outcomes</w:t>
            </w:r>
            <w:r w:rsidR="008E2006">
              <w:rPr>
                <w:rFonts w:ascii="Arial" w:hAnsi="Arial" w:cs="Arial"/>
                <w:color w:val="000000" w:themeColor="text1"/>
                <w:sz w:val="22"/>
                <w:szCs w:val="22"/>
              </w:rPr>
              <w:t xml:space="preserve"> are …</w:t>
            </w:r>
            <w:r>
              <w:rPr>
                <w:rFonts w:ascii="Arial" w:hAnsi="Arial" w:cs="Arial"/>
                <w:color w:val="000000" w:themeColor="text1"/>
                <w:sz w:val="22"/>
                <w:szCs w:val="22"/>
              </w:rPr>
              <w:t>”</w:t>
            </w:r>
          </w:p>
          <w:p w14:paraId="22A42015" w14:textId="0D6F87B8" w:rsidR="00755C46" w:rsidRPr="00207090" w:rsidRDefault="00860B25" w:rsidP="00770DD2">
            <w:pPr>
              <w:rPr>
                <w:rFonts w:ascii="Arial" w:hAnsi="Arial" w:cs="Arial"/>
                <w:sz w:val="22"/>
                <w:szCs w:val="22"/>
              </w:rPr>
            </w:pPr>
            <w:r w:rsidRPr="00207090">
              <w:rPr>
                <w:rFonts w:ascii="Arial" w:hAnsi="Arial" w:cs="Arial"/>
                <w:sz w:val="22"/>
                <w:szCs w:val="22"/>
              </w:rPr>
              <w:t>Broader Impact</w:t>
            </w:r>
          </w:p>
          <w:p w14:paraId="07402905" w14:textId="1D658C0B" w:rsidR="0025497F" w:rsidRPr="008A0BFB" w:rsidRDefault="000A6939" w:rsidP="00A90771">
            <w:pPr>
              <w:pStyle w:val="ListParagraph"/>
              <w:numPr>
                <w:ilvl w:val="0"/>
                <w:numId w:val="3"/>
              </w:numPr>
              <w:spacing w:after="120"/>
              <w:rPr>
                <w:rFonts w:ascii="Arial" w:hAnsi="Arial" w:cs="Arial"/>
                <w:sz w:val="22"/>
                <w:szCs w:val="22"/>
              </w:rPr>
            </w:pPr>
            <w:r>
              <w:rPr>
                <w:rFonts w:ascii="Arial" w:hAnsi="Arial" w:cs="Arial"/>
                <w:sz w:val="22"/>
                <w:szCs w:val="22"/>
              </w:rPr>
              <w:t>“</w:t>
            </w:r>
            <w:r w:rsidR="008E2006" w:rsidRPr="008E2006">
              <w:rPr>
                <w:rFonts w:ascii="Arial" w:hAnsi="Arial" w:cs="Arial"/>
                <w:sz w:val="22"/>
                <w:szCs w:val="22"/>
              </w:rPr>
              <w:t xml:space="preserve">The </w:t>
            </w:r>
            <w:r w:rsidR="008E2006" w:rsidRPr="008E2006">
              <w:rPr>
                <w:rFonts w:ascii="Arial" w:hAnsi="Arial" w:cs="Arial"/>
                <w:i/>
                <w:sz w:val="22"/>
                <w:szCs w:val="22"/>
                <w:u w:val="single"/>
              </w:rPr>
              <w:t>broader impact</w:t>
            </w:r>
            <w:r w:rsidR="008E2006" w:rsidRPr="008E2006">
              <w:rPr>
                <w:rFonts w:ascii="Arial" w:hAnsi="Arial" w:cs="Arial"/>
                <w:sz w:val="22"/>
                <w:szCs w:val="22"/>
              </w:rPr>
              <w:t xml:space="preserve"> is…</w:t>
            </w:r>
            <w:r>
              <w:rPr>
                <w:rFonts w:ascii="Arial" w:hAnsi="Arial" w:cs="Arial"/>
                <w:sz w:val="22"/>
                <w:szCs w:val="22"/>
              </w:rPr>
              <w:t>”</w:t>
            </w:r>
          </w:p>
        </w:tc>
      </w:tr>
    </w:tbl>
    <w:p w14:paraId="45307ACD" w14:textId="245101C7" w:rsidR="003F28F0" w:rsidRPr="00207090" w:rsidRDefault="008259D2" w:rsidP="008572B5">
      <w:pPr>
        <w:shd w:val="clear" w:color="auto" w:fill="E7E6E6" w:themeFill="background2"/>
        <w:jc w:val="center"/>
        <w:rPr>
          <w:rFonts w:ascii="Arial" w:hAnsi="Arial" w:cs="Arial"/>
          <w:sz w:val="22"/>
          <w:szCs w:val="22"/>
        </w:rPr>
      </w:pPr>
      <w:r w:rsidRPr="00FE3F66">
        <w:rPr>
          <w:rFonts w:ascii="Arial" w:hAnsi="Arial" w:cs="Arial"/>
          <w:b/>
        </w:rPr>
        <w:lastRenderedPageBreak/>
        <w:t>Research Strategy</w:t>
      </w:r>
    </w:p>
    <w:p w14:paraId="103119C1" w14:textId="2F6C0E2C" w:rsidR="00860B25" w:rsidRPr="00207090" w:rsidRDefault="00860B25" w:rsidP="00D407E7">
      <w:pPr>
        <w:shd w:val="clear" w:color="auto" w:fill="FFFFFF" w:themeFill="background1"/>
        <w:spacing w:before="120" w:after="120"/>
        <w:rPr>
          <w:rFonts w:ascii="Arial" w:hAnsi="Arial" w:cs="Arial"/>
          <w:sz w:val="22"/>
          <w:szCs w:val="22"/>
        </w:rPr>
      </w:pPr>
      <w:r w:rsidRPr="00207090">
        <w:rPr>
          <w:rFonts w:ascii="Arial" w:hAnsi="Arial" w:cs="Arial"/>
          <w:b/>
          <w:sz w:val="22"/>
          <w:szCs w:val="22"/>
        </w:rPr>
        <w:t>Significance</w:t>
      </w:r>
      <w:r w:rsidR="00E436EC" w:rsidRPr="00207090">
        <w:rPr>
          <w:rFonts w:ascii="Arial" w:hAnsi="Arial" w:cs="Arial"/>
          <w:sz w:val="22"/>
          <w:szCs w:val="22"/>
        </w:rPr>
        <w:t xml:space="preserve"> (subsection)</w:t>
      </w:r>
      <w:r w:rsidR="00FE3F66" w:rsidRPr="00207090">
        <w:rPr>
          <w:rFonts w:ascii="Arial" w:hAnsi="Arial" w:cs="Arial"/>
          <w:sz w:val="22"/>
          <w:szCs w:val="22"/>
        </w:rPr>
        <w:t>:</w:t>
      </w:r>
      <w:r w:rsidR="00FE3F66" w:rsidRPr="00207090">
        <w:rPr>
          <w:rFonts w:ascii="Arial" w:hAnsi="Arial" w:cs="Arial"/>
          <w:i/>
          <w:color w:val="808080" w:themeColor="background1" w:themeShade="80"/>
          <w:sz w:val="22"/>
          <w:szCs w:val="22"/>
        </w:rPr>
        <w:t xml:space="preserve"> </w:t>
      </w:r>
      <w:r w:rsidR="00AD1D45" w:rsidRPr="00207090">
        <w:rPr>
          <w:rFonts w:ascii="Arial" w:hAnsi="Arial" w:cs="Arial"/>
          <w:i/>
          <w:color w:val="808080" w:themeColor="background1" w:themeShade="80"/>
          <w:sz w:val="18"/>
          <w:szCs w:val="18"/>
        </w:rPr>
        <w:t>(</w:t>
      </w:r>
      <w:r w:rsidR="00AD1D45">
        <w:rPr>
          <w:rFonts w:ascii="Arial" w:hAnsi="Arial" w:cs="Arial"/>
          <w:i/>
          <w:color w:val="808080" w:themeColor="background1" w:themeShade="80"/>
          <w:sz w:val="18"/>
          <w:szCs w:val="18"/>
        </w:rPr>
        <w:t>1–</w:t>
      </w:r>
      <w:r w:rsidR="00AD1D45" w:rsidRPr="00207090">
        <w:rPr>
          <w:rFonts w:ascii="Arial" w:hAnsi="Arial" w:cs="Arial"/>
          <w:i/>
          <w:color w:val="808080" w:themeColor="background1" w:themeShade="80"/>
          <w:sz w:val="18"/>
          <w:szCs w:val="18"/>
        </w:rPr>
        <w:t>1.5 pages)</w:t>
      </w:r>
      <w:r w:rsidR="00AD1D45">
        <w:rPr>
          <w:rFonts w:ascii="Arial" w:hAnsi="Arial" w:cs="Arial"/>
          <w:i/>
          <w:color w:val="808080" w:themeColor="background1" w:themeShade="80"/>
          <w:sz w:val="18"/>
          <w:szCs w:val="18"/>
        </w:rPr>
        <w:t xml:space="preserve"> </w:t>
      </w:r>
      <w:r w:rsidR="00BC2AEB">
        <w:rPr>
          <w:rFonts w:ascii="Arial" w:hAnsi="Arial" w:cs="Arial"/>
          <w:i/>
          <w:color w:val="808080" w:themeColor="background1" w:themeShade="80"/>
          <w:sz w:val="18"/>
          <w:szCs w:val="18"/>
        </w:rPr>
        <w:t>P</w:t>
      </w:r>
      <w:r w:rsidR="00FE3F66" w:rsidRPr="00207090">
        <w:rPr>
          <w:rFonts w:ascii="Arial" w:hAnsi="Arial" w:cs="Arial"/>
          <w:i/>
          <w:color w:val="808080" w:themeColor="background1" w:themeShade="80"/>
          <w:sz w:val="18"/>
          <w:szCs w:val="18"/>
        </w:rPr>
        <w:t xml:space="preserve">lace the proposed work within the context of the overall mission of the funding agency, justify the need for what you propose, </w:t>
      </w:r>
      <w:r w:rsidR="00AD1D45">
        <w:rPr>
          <w:rFonts w:ascii="Arial" w:hAnsi="Arial" w:cs="Arial"/>
          <w:i/>
          <w:color w:val="808080" w:themeColor="background1" w:themeShade="80"/>
          <w:sz w:val="18"/>
          <w:szCs w:val="18"/>
        </w:rPr>
        <w:t>explain previous findings on which you base your studies (including their rigor)</w:t>
      </w:r>
      <w:r w:rsidR="00FE3F66" w:rsidRPr="00207090">
        <w:rPr>
          <w:rFonts w:ascii="Arial" w:hAnsi="Arial" w:cs="Arial"/>
          <w:i/>
          <w:color w:val="808080" w:themeColor="background1" w:themeShade="80"/>
          <w:sz w:val="18"/>
          <w:szCs w:val="18"/>
        </w:rPr>
        <w:t xml:space="preserve">, and indicate the positive effect </w:t>
      </w:r>
      <w:r w:rsidR="00424131">
        <w:rPr>
          <w:rFonts w:ascii="Arial" w:hAnsi="Arial" w:cs="Arial"/>
          <w:i/>
          <w:color w:val="808080" w:themeColor="background1" w:themeShade="80"/>
          <w:sz w:val="18"/>
          <w:szCs w:val="18"/>
        </w:rPr>
        <w:t xml:space="preserve">that </w:t>
      </w:r>
      <w:r w:rsidR="00FE3F66" w:rsidRPr="00207090">
        <w:rPr>
          <w:rFonts w:ascii="Arial" w:hAnsi="Arial" w:cs="Arial"/>
          <w:i/>
          <w:color w:val="808080" w:themeColor="background1" w:themeShade="80"/>
          <w:sz w:val="18"/>
          <w:szCs w:val="18"/>
        </w:rPr>
        <w:t>completi</w:t>
      </w:r>
      <w:r w:rsidR="00424131">
        <w:rPr>
          <w:rFonts w:ascii="Arial" w:hAnsi="Arial" w:cs="Arial"/>
          <w:i/>
          <w:color w:val="808080" w:themeColor="background1" w:themeShade="80"/>
          <w:sz w:val="18"/>
          <w:szCs w:val="18"/>
        </w:rPr>
        <w:t>ng</w:t>
      </w:r>
      <w:r w:rsidR="00FE3F66" w:rsidRPr="00207090">
        <w:rPr>
          <w:rFonts w:ascii="Arial" w:hAnsi="Arial" w:cs="Arial"/>
          <w:i/>
          <w:color w:val="808080" w:themeColor="background1" w:themeShade="80"/>
          <w:sz w:val="18"/>
          <w:szCs w:val="18"/>
        </w:rPr>
        <w:t xml:space="preserve"> </w:t>
      </w:r>
      <w:r w:rsidR="00424131">
        <w:rPr>
          <w:rFonts w:ascii="Arial" w:hAnsi="Arial" w:cs="Arial"/>
          <w:i/>
          <w:color w:val="808080" w:themeColor="background1" w:themeShade="80"/>
          <w:sz w:val="18"/>
          <w:szCs w:val="18"/>
        </w:rPr>
        <w:t>the</w:t>
      </w:r>
      <w:r w:rsidR="00424131" w:rsidRPr="00207090">
        <w:rPr>
          <w:rFonts w:ascii="Arial" w:hAnsi="Arial" w:cs="Arial"/>
          <w:i/>
          <w:color w:val="808080" w:themeColor="background1" w:themeShade="80"/>
          <w:sz w:val="18"/>
          <w:szCs w:val="18"/>
        </w:rPr>
        <w:t xml:space="preserve"> </w:t>
      </w:r>
      <w:r w:rsidR="00FE3F66" w:rsidRPr="00207090">
        <w:rPr>
          <w:rFonts w:ascii="Arial" w:hAnsi="Arial" w:cs="Arial"/>
          <w:i/>
          <w:color w:val="808080" w:themeColor="background1" w:themeShade="80"/>
          <w:sz w:val="18"/>
          <w:szCs w:val="18"/>
        </w:rPr>
        <w:t>project will have on the problem you are addressing.</w:t>
      </w:r>
      <w:r w:rsidRPr="00207090">
        <w:rPr>
          <w:rFonts w:ascii="Arial" w:hAnsi="Arial" w:cs="Arial"/>
          <w:sz w:val="22"/>
          <w:szCs w:val="22"/>
        </w:rPr>
        <w:t xml:space="preserve"> </w:t>
      </w:r>
    </w:p>
    <w:tbl>
      <w:tblPr>
        <w:tblStyle w:val="TableGrid"/>
        <w:tblW w:w="10080" w:type="dxa"/>
        <w:tblInd w:w="-5" w:type="dxa"/>
        <w:tblLook w:val="04A0" w:firstRow="1" w:lastRow="0" w:firstColumn="1" w:lastColumn="0" w:noHBand="0" w:noVBand="1"/>
      </w:tblPr>
      <w:tblGrid>
        <w:gridCol w:w="10080"/>
      </w:tblGrid>
      <w:tr w:rsidR="007B3AE0" w:rsidRPr="00207090" w14:paraId="413D7761" w14:textId="77777777" w:rsidTr="00D766AF">
        <w:tc>
          <w:tcPr>
            <w:tcW w:w="10080" w:type="dxa"/>
          </w:tcPr>
          <w:p w14:paraId="6B585031" w14:textId="4A9A9F52" w:rsidR="00207090" w:rsidRPr="00714A56" w:rsidRDefault="007B3AE0" w:rsidP="00FD1700">
            <w:pPr>
              <w:spacing w:after="120"/>
              <w:rPr>
                <w:rFonts w:ascii="Arial" w:hAnsi="Arial" w:cs="Arial"/>
                <w:i/>
                <w:color w:val="808080" w:themeColor="background1" w:themeShade="80"/>
                <w:sz w:val="22"/>
                <w:szCs w:val="22"/>
              </w:rPr>
            </w:pPr>
            <w:r w:rsidRPr="00207090">
              <w:rPr>
                <w:rFonts w:ascii="Arial" w:hAnsi="Arial" w:cs="Arial"/>
                <w:sz w:val="22"/>
                <w:szCs w:val="22"/>
              </w:rPr>
              <w:t xml:space="preserve">Importance of the problem: </w:t>
            </w:r>
            <w:r w:rsidR="00714A56" w:rsidRPr="00856162">
              <w:rPr>
                <w:rFonts w:ascii="Arial" w:hAnsi="Arial" w:cs="Arial"/>
                <w:i/>
                <w:color w:val="808080" w:themeColor="background1" w:themeShade="80"/>
                <w:sz w:val="18"/>
                <w:szCs w:val="18"/>
              </w:rPr>
              <w:t xml:space="preserve">An </w:t>
            </w:r>
            <w:r w:rsidR="00714A56">
              <w:rPr>
                <w:rFonts w:ascii="Arial" w:hAnsi="Arial" w:cs="Arial"/>
                <w:i/>
                <w:color w:val="808080" w:themeColor="background1" w:themeShade="80"/>
                <w:sz w:val="18"/>
                <w:szCs w:val="18"/>
              </w:rPr>
              <w:t>e</w:t>
            </w:r>
            <w:r w:rsidRPr="00207090">
              <w:rPr>
                <w:rFonts w:ascii="Arial" w:hAnsi="Arial" w:cs="Arial"/>
                <w:i/>
                <w:color w:val="808080" w:themeColor="background1" w:themeShade="80"/>
                <w:sz w:val="18"/>
                <w:szCs w:val="18"/>
              </w:rPr>
              <w:t>xtension</w:t>
            </w:r>
            <w:r w:rsidR="00E436EC" w:rsidRPr="00207090">
              <w:rPr>
                <w:rFonts w:ascii="Arial" w:hAnsi="Arial" w:cs="Arial"/>
                <w:i/>
                <w:color w:val="808080" w:themeColor="background1" w:themeShade="80"/>
                <w:sz w:val="18"/>
                <w:szCs w:val="18"/>
              </w:rPr>
              <w:t xml:space="preserve"> of </w:t>
            </w:r>
            <w:r w:rsidR="00714A56">
              <w:rPr>
                <w:rFonts w:ascii="Arial" w:hAnsi="Arial" w:cs="Arial"/>
                <w:i/>
                <w:color w:val="808080" w:themeColor="background1" w:themeShade="80"/>
                <w:sz w:val="18"/>
                <w:szCs w:val="18"/>
              </w:rPr>
              <w:t xml:space="preserve">the </w:t>
            </w:r>
            <w:r w:rsidR="00E436EC" w:rsidRPr="00207090">
              <w:rPr>
                <w:rFonts w:ascii="Arial" w:hAnsi="Arial" w:cs="Arial"/>
                <w:i/>
                <w:color w:val="808080" w:themeColor="background1" w:themeShade="80"/>
                <w:sz w:val="18"/>
                <w:szCs w:val="18"/>
              </w:rPr>
              <w:t xml:space="preserve">information provided in </w:t>
            </w:r>
            <w:r w:rsidR="00856162">
              <w:rPr>
                <w:rFonts w:ascii="Arial" w:hAnsi="Arial" w:cs="Arial"/>
                <w:i/>
                <w:color w:val="808080" w:themeColor="background1" w:themeShade="80"/>
                <w:sz w:val="18"/>
                <w:szCs w:val="18"/>
              </w:rPr>
              <w:t xml:space="preserve">the </w:t>
            </w:r>
            <w:r w:rsidR="00E436EC" w:rsidRPr="00207090">
              <w:rPr>
                <w:rFonts w:ascii="Arial" w:hAnsi="Arial" w:cs="Arial"/>
                <w:i/>
                <w:color w:val="808080" w:themeColor="background1" w:themeShade="80"/>
                <w:sz w:val="18"/>
                <w:szCs w:val="18"/>
              </w:rPr>
              <w:t>first paragraph of</w:t>
            </w:r>
            <w:r w:rsidRPr="00207090">
              <w:rPr>
                <w:rFonts w:ascii="Arial" w:hAnsi="Arial" w:cs="Arial"/>
                <w:i/>
                <w:color w:val="808080" w:themeColor="background1" w:themeShade="80"/>
                <w:sz w:val="18"/>
                <w:szCs w:val="18"/>
              </w:rPr>
              <w:t xml:space="preserve"> </w:t>
            </w:r>
            <w:r w:rsidR="00856162">
              <w:rPr>
                <w:rFonts w:ascii="Arial" w:hAnsi="Arial" w:cs="Arial"/>
                <w:i/>
                <w:color w:val="808080" w:themeColor="background1" w:themeShade="80"/>
                <w:sz w:val="18"/>
                <w:szCs w:val="18"/>
              </w:rPr>
              <w:t xml:space="preserve">the </w:t>
            </w:r>
            <w:r w:rsidRPr="00207090">
              <w:rPr>
                <w:rFonts w:ascii="Arial" w:hAnsi="Arial" w:cs="Arial"/>
                <w:i/>
                <w:color w:val="808080" w:themeColor="background1" w:themeShade="80"/>
                <w:sz w:val="18"/>
                <w:szCs w:val="18"/>
              </w:rPr>
              <w:t>S</w:t>
            </w:r>
            <w:r w:rsidR="001B7172">
              <w:rPr>
                <w:rFonts w:ascii="Arial" w:hAnsi="Arial" w:cs="Arial"/>
                <w:i/>
                <w:color w:val="808080" w:themeColor="background1" w:themeShade="80"/>
                <w:sz w:val="18"/>
                <w:szCs w:val="18"/>
              </w:rPr>
              <w:t xml:space="preserve">pecific </w:t>
            </w:r>
            <w:r w:rsidRPr="00207090">
              <w:rPr>
                <w:rFonts w:ascii="Arial" w:hAnsi="Arial" w:cs="Arial"/>
                <w:i/>
                <w:color w:val="808080" w:themeColor="background1" w:themeShade="80"/>
                <w:sz w:val="18"/>
                <w:szCs w:val="18"/>
              </w:rPr>
              <w:t>A</w:t>
            </w:r>
            <w:r w:rsidR="001B7172">
              <w:rPr>
                <w:rFonts w:ascii="Arial" w:hAnsi="Arial" w:cs="Arial"/>
                <w:i/>
                <w:color w:val="808080" w:themeColor="background1" w:themeShade="80"/>
                <w:sz w:val="18"/>
                <w:szCs w:val="18"/>
              </w:rPr>
              <w:t>im</w:t>
            </w:r>
            <w:r w:rsidRPr="00207090">
              <w:rPr>
                <w:rFonts w:ascii="Arial" w:hAnsi="Arial" w:cs="Arial"/>
                <w:i/>
                <w:color w:val="808080" w:themeColor="background1" w:themeShade="80"/>
                <w:sz w:val="18"/>
                <w:szCs w:val="18"/>
              </w:rPr>
              <w:t>s page</w:t>
            </w:r>
            <w:r w:rsidR="00714A56">
              <w:rPr>
                <w:rFonts w:ascii="Arial" w:hAnsi="Arial" w:cs="Arial"/>
                <w:i/>
                <w:color w:val="808080" w:themeColor="background1" w:themeShade="80"/>
                <w:sz w:val="18"/>
                <w:szCs w:val="18"/>
              </w:rPr>
              <w:t>, e.g., w</w:t>
            </w:r>
            <w:r w:rsidRPr="00207090">
              <w:rPr>
                <w:rFonts w:ascii="Arial" w:hAnsi="Arial" w:cs="Arial"/>
                <w:i/>
                <w:color w:val="808080" w:themeColor="background1" w:themeShade="80"/>
                <w:sz w:val="18"/>
                <w:szCs w:val="18"/>
              </w:rPr>
              <w:t xml:space="preserve">hat problem or critical barrier your </w:t>
            </w:r>
            <w:r w:rsidR="00BC2AEB">
              <w:rPr>
                <w:rFonts w:ascii="Arial" w:hAnsi="Arial" w:cs="Arial"/>
                <w:i/>
                <w:color w:val="808080" w:themeColor="background1" w:themeShade="80"/>
                <w:sz w:val="18"/>
                <w:szCs w:val="18"/>
              </w:rPr>
              <w:t xml:space="preserve">research </w:t>
            </w:r>
            <w:r w:rsidRPr="00207090">
              <w:rPr>
                <w:rFonts w:ascii="Arial" w:hAnsi="Arial" w:cs="Arial"/>
                <w:i/>
                <w:color w:val="808080" w:themeColor="background1" w:themeShade="80"/>
                <w:sz w:val="18"/>
                <w:szCs w:val="18"/>
              </w:rPr>
              <w:t>address</w:t>
            </w:r>
            <w:r w:rsidR="00BC2AEB">
              <w:rPr>
                <w:rFonts w:ascii="Arial" w:hAnsi="Arial" w:cs="Arial"/>
                <w:i/>
                <w:color w:val="808080" w:themeColor="background1" w:themeShade="80"/>
                <w:sz w:val="18"/>
                <w:szCs w:val="18"/>
              </w:rPr>
              <w:t xml:space="preserve">es (substantiated </w:t>
            </w:r>
            <w:r w:rsidRPr="00207090">
              <w:rPr>
                <w:rFonts w:ascii="Arial" w:hAnsi="Arial" w:cs="Arial"/>
                <w:i/>
                <w:color w:val="808080" w:themeColor="background1" w:themeShade="80"/>
                <w:sz w:val="18"/>
                <w:szCs w:val="18"/>
              </w:rPr>
              <w:t xml:space="preserve">with documentation from </w:t>
            </w:r>
            <w:r w:rsidR="006A132A" w:rsidRPr="00207090">
              <w:rPr>
                <w:rFonts w:ascii="Arial" w:hAnsi="Arial" w:cs="Arial"/>
                <w:i/>
                <w:color w:val="808080" w:themeColor="background1" w:themeShade="80"/>
                <w:sz w:val="18"/>
                <w:szCs w:val="18"/>
              </w:rPr>
              <w:t xml:space="preserve">the </w:t>
            </w:r>
            <w:r w:rsidRPr="00207090">
              <w:rPr>
                <w:rFonts w:ascii="Arial" w:hAnsi="Arial" w:cs="Arial"/>
                <w:i/>
                <w:color w:val="808080" w:themeColor="background1" w:themeShade="80"/>
                <w:sz w:val="18"/>
                <w:szCs w:val="18"/>
              </w:rPr>
              <w:t>literature</w:t>
            </w:r>
            <w:r w:rsidR="00BC2AEB">
              <w:rPr>
                <w:rFonts w:ascii="Arial" w:hAnsi="Arial" w:cs="Arial"/>
                <w:i/>
                <w:color w:val="808080" w:themeColor="background1" w:themeShade="80"/>
                <w:sz w:val="18"/>
                <w:szCs w:val="18"/>
              </w:rPr>
              <w:t>) and the</w:t>
            </w:r>
            <w:r w:rsidR="00BC2AEB" w:rsidRPr="00207090">
              <w:rPr>
                <w:rFonts w:ascii="Arial" w:hAnsi="Arial" w:cs="Arial"/>
                <w:i/>
                <w:color w:val="808080" w:themeColor="background1" w:themeShade="80"/>
                <w:sz w:val="18"/>
                <w:szCs w:val="18"/>
              </w:rPr>
              <w:t xml:space="preserve"> </w:t>
            </w:r>
            <w:r w:rsidRPr="00207090">
              <w:rPr>
                <w:rFonts w:ascii="Arial" w:hAnsi="Arial" w:cs="Arial"/>
                <w:i/>
                <w:color w:val="808080" w:themeColor="background1" w:themeShade="80"/>
                <w:sz w:val="18"/>
                <w:szCs w:val="18"/>
              </w:rPr>
              <w:t>negative consequences of not meeting</w:t>
            </w:r>
            <w:r w:rsidR="00D407E7">
              <w:rPr>
                <w:rFonts w:ascii="Arial" w:hAnsi="Arial" w:cs="Arial"/>
                <w:i/>
                <w:color w:val="808080" w:themeColor="background1" w:themeShade="80"/>
                <w:sz w:val="18"/>
                <w:szCs w:val="18"/>
              </w:rPr>
              <w:t xml:space="preserve"> the</w:t>
            </w:r>
            <w:r w:rsidR="006A132A" w:rsidRPr="00207090">
              <w:rPr>
                <w:rFonts w:ascii="Arial" w:hAnsi="Arial" w:cs="Arial"/>
                <w:i/>
                <w:color w:val="808080" w:themeColor="background1" w:themeShade="80"/>
                <w:sz w:val="18"/>
                <w:szCs w:val="18"/>
              </w:rPr>
              <w:t xml:space="preserve"> </w:t>
            </w:r>
            <w:r w:rsidRPr="00207090">
              <w:rPr>
                <w:rFonts w:ascii="Arial" w:hAnsi="Arial" w:cs="Arial"/>
                <w:i/>
                <w:color w:val="808080" w:themeColor="background1" w:themeShade="80"/>
                <w:sz w:val="18"/>
                <w:szCs w:val="18"/>
              </w:rPr>
              <w:t>need</w:t>
            </w:r>
            <w:r w:rsidR="006A132A" w:rsidRPr="00207090">
              <w:rPr>
                <w:rFonts w:ascii="Arial" w:hAnsi="Arial" w:cs="Arial"/>
                <w:i/>
                <w:color w:val="808080" w:themeColor="background1" w:themeShade="80"/>
                <w:sz w:val="18"/>
                <w:szCs w:val="18"/>
              </w:rPr>
              <w:t>.</w:t>
            </w:r>
            <w:r w:rsidR="00714A56">
              <w:rPr>
                <w:rFonts w:ascii="Arial" w:hAnsi="Arial" w:cs="Arial"/>
                <w:i/>
                <w:color w:val="808080" w:themeColor="background1" w:themeShade="80"/>
                <w:sz w:val="18"/>
                <w:szCs w:val="18"/>
              </w:rPr>
              <w:t xml:space="preserve"> Be sure to go from </w:t>
            </w:r>
            <w:r w:rsidR="00714A56">
              <w:rPr>
                <w:rFonts w:ascii="Arial" w:hAnsi="Arial" w:cs="Arial"/>
                <w:b/>
                <w:i/>
                <w:color w:val="808080" w:themeColor="background1" w:themeShade="80"/>
                <w:sz w:val="18"/>
                <w:szCs w:val="18"/>
                <w:u w:val="single"/>
              </w:rPr>
              <w:t>broad to specific</w:t>
            </w:r>
            <w:r w:rsidR="00714A56" w:rsidRPr="00391121">
              <w:rPr>
                <w:rFonts w:ascii="Arial" w:hAnsi="Arial" w:cs="Arial"/>
                <w:i/>
                <w:color w:val="808080" w:themeColor="background1" w:themeShade="80"/>
                <w:sz w:val="18"/>
                <w:szCs w:val="18"/>
                <w:u w:val="single"/>
              </w:rPr>
              <w:t>;</w:t>
            </w:r>
            <w:r w:rsidR="00714A56">
              <w:rPr>
                <w:rFonts w:ascii="Arial" w:hAnsi="Arial" w:cs="Arial"/>
                <w:i/>
                <w:color w:val="808080" w:themeColor="background1" w:themeShade="80"/>
                <w:sz w:val="18"/>
                <w:szCs w:val="18"/>
              </w:rPr>
              <w:t xml:space="preserve"> do not interrupt the flow with a statement of what you plan/expect to accomplish</w:t>
            </w:r>
            <w:r w:rsidR="00714A56" w:rsidRPr="00832CD7">
              <w:rPr>
                <w:rFonts w:ascii="Arial" w:hAnsi="Arial" w:cs="Arial"/>
                <w:i/>
                <w:color w:val="808080" w:themeColor="background1" w:themeShade="80"/>
                <w:sz w:val="18"/>
                <w:szCs w:val="18"/>
              </w:rPr>
              <w:t>—</w:t>
            </w:r>
            <w:r w:rsidR="00714A56">
              <w:rPr>
                <w:rFonts w:ascii="Arial" w:hAnsi="Arial" w:cs="Arial"/>
                <w:i/>
                <w:color w:val="808080" w:themeColor="background1" w:themeShade="80"/>
                <w:sz w:val="18"/>
                <w:szCs w:val="18"/>
              </w:rPr>
              <w:t xml:space="preserve">save this for the </w:t>
            </w:r>
            <w:r w:rsidR="00714A56" w:rsidRPr="00391121">
              <w:rPr>
                <w:rFonts w:ascii="Arial" w:hAnsi="Arial" w:cs="Arial"/>
                <w:b/>
                <w:i/>
                <w:color w:val="808080" w:themeColor="background1" w:themeShade="80"/>
                <w:sz w:val="18"/>
                <w:szCs w:val="18"/>
              </w:rPr>
              <w:t>Significance of the expected research contribution</w:t>
            </w:r>
            <w:r w:rsidR="00714A56">
              <w:rPr>
                <w:rFonts w:ascii="Arial" w:hAnsi="Arial" w:cs="Arial"/>
                <w:i/>
                <w:color w:val="808080" w:themeColor="background1" w:themeShade="80"/>
                <w:sz w:val="18"/>
                <w:szCs w:val="18"/>
              </w:rPr>
              <w:t xml:space="preserve"> subsection below. </w:t>
            </w:r>
          </w:p>
          <w:p w14:paraId="0D2FB923" w14:textId="470E17FC" w:rsidR="007B3AE0" w:rsidRPr="00207090" w:rsidRDefault="00207090" w:rsidP="00B00F3D">
            <w:pPr>
              <w:pStyle w:val="ListParagraph"/>
              <w:numPr>
                <w:ilvl w:val="0"/>
                <w:numId w:val="3"/>
              </w:numPr>
              <w:rPr>
                <w:rFonts w:ascii="Arial" w:hAnsi="Arial" w:cs="Arial"/>
                <w:color w:val="000000" w:themeColor="text1"/>
                <w:sz w:val="22"/>
                <w:szCs w:val="22"/>
              </w:rPr>
            </w:pPr>
            <w:r w:rsidRPr="00207090">
              <w:rPr>
                <w:rFonts w:ascii="Arial" w:hAnsi="Arial" w:cs="Arial"/>
                <w:color w:val="000000" w:themeColor="text1"/>
                <w:sz w:val="22"/>
                <w:szCs w:val="22"/>
              </w:rPr>
              <w:t>Opening sentence/p</w:t>
            </w:r>
            <w:r w:rsidR="00FE3F66" w:rsidRPr="00207090">
              <w:rPr>
                <w:rFonts w:ascii="Arial" w:hAnsi="Arial" w:cs="Arial"/>
                <w:color w:val="000000" w:themeColor="text1"/>
                <w:sz w:val="22"/>
                <w:szCs w:val="22"/>
              </w:rPr>
              <w:t>roblem being addressed…</w:t>
            </w:r>
          </w:p>
          <w:p w14:paraId="39ABDC4A" w14:textId="2FA5FAF4" w:rsidR="007B3AE0" w:rsidRPr="00207090" w:rsidRDefault="00714A56" w:rsidP="00B00F3D">
            <w:pPr>
              <w:pStyle w:val="ListParagraph"/>
              <w:numPr>
                <w:ilvl w:val="0"/>
                <w:numId w:val="3"/>
              </w:numPr>
              <w:rPr>
                <w:rFonts w:ascii="Arial" w:hAnsi="Arial" w:cs="Arial"/>
                <w:color w:val="000000" w:themeColor="text1"/>
                <w:sz w:val="22"/>
                <w:szCs w:val="22"/>
              </w:rPr>
            </w:pPr>
            <w:r>
              <w:rPr>
                <w:rFonts w:ascii="Arial" w:hAnsi="Arial" w:cs="Arial"/>
                <w:color w:val="000000" w:themeColor="text1"/>
                <w:sz w:val="22"/>
                <w:szCs w:val="22"/>
              </w:rPr>
              <w:t>“</w:t>
            </w:r>
            <w:r w:rsidR="00FE3F66" w:rsidRPr="00207090">
              <w:rPr>
                <w:rFonts w:ascii="Arial" w:hAnsi="Arial" w:cs="Arial"/>
                <w:color w:val="000000" w:themeColor="text1"/>
                <w:sz w:val="22"/>
                <w:szCs w:val="22"/>
              </w:rPr>
              <w:t>It is widely appreciated that…</w:t>
            </w:r>
            <w:r>
              <w:rPr>
                <w:rFonts w:ascii="Arial" w:hAnsi="Arial" w:cs="Arial"/>
                <w:color w:val="000000" w:themeColor="text1"/>
                <w:sz w:val="22"/>
                <w:szCs w:val="22"/>
              </w:rPr>
              <w:t>”</w:t>
            </w:r>
          </w:p>
          <w:p w14:paraId="110FB681" w14:textId="0286F009" w:rsidR="00FE3F66" w:rsidRPr="00207090" w:rsidRDefault="00714A56" w:rsidP="00FE3F66">
            <w:pPr>
              <w:pStyle w:val="ListParagraph"/>
              <w:numPr>
                <w:ilvl w:val="0"/>
                <w:numId w:val="3"/>
              </w:numPr>
              <w:rPr>
                <w:rFonts w:ascii="Arial" w:hAnsi="Arial" w:cs="Arial"/>
                <w:sz w:val="22"/>
                <w:szCs w:val="22"/>
              </w:rPr>
            </w:pPr>
            <w:r>
              <w:rPr>
                <w:rFonts w:ascii="Arial" w:hAnsi="Arial" w:cs="Arial"/>
                <w:sz w:val="22"/>
                <w:szCs w:val="22"/>
              </w:rPr>
              <w:t>“</w:t>
            </w:r>
            <w:r w:rsidR="00FE3F66" w:rsidRPr="00207090">
              <w:rPr>
                <w:rFonts w:ascii="Arial" w:hAnsi="Arial" w:cs="Arial"/>
                <w:sz w:val="22"/>
                <w:szCs w:val="22"/>
              </w:rPr>
              <w:t>There is a clear lack of…</w:t>
            </w:r>
            <w:r>
              <w:rPr>
                <w:rFonts w:ascii="Arial" w:hAnsi="Arial" w:cs="Arial"/>
                <w:sz w:val="22"/>
                <w:szCs w:val="22"/>
              </w:rPr>
              <w:t>”</w:t>
            </w:r>
          </w:p>
          <w:p w14:paraId="0A02309D" w14:textId="022A3B22" w:rsidR="00FE3F66" w:rsidRPr="00207090" w:rsidRDefault="00714A56" w:rsidP="007B3AE0">
            <w:pPr>
              <w:pStyle w:val="ListParagraph"/>
              <w:numPr>
                <w:ilvl w:val="0"/>
                <w:numId w:val="3"/>
              </w:numPr>
              <w:rPr>
                <w:rFonts w:ascii="Arial" w:hAnsi="Arial" w:cs="Arial"/>
                <w:sz w:val="22"/>
                <w:szCs w:val="22"/>
              </w:rPr>
            </w:pPr>
            <w:r>
              <w:rPr>
                <w:rFonts w:ascii="Arial" w:hAnsi="Arial" w:cs="Arial"/>
                <w:sz w:val="22"/>
                <w:szCs w:val="22"/>
              </w:rPr>
              <w:t>“</w:t>
            </w:r>
            <w:r w:rsidR="00FE3F66" w:rsidRPr="00207090">
              <w:rPr>
                <w:rFonts w:ascii="Arial" w:hAnsi="Arial" w:cs="Arial"/>
                <w:sz w:val="22"/>
                <w:szCs w:val="22"/>
              </w:rPr>
              <w:t>Thus, there is a</w:t>
            </w:r>
            <w:r w:rsidR="00207090" w:rsidRPr="00207090">
              <w:rPr>
                <w:rFonts w:ascii="Arial" w:hAnsi="Arial" w:cs="Arial"/>
                <w:sz w:val="22"/>
                <w:szCs w:val="22"/>
              </w:rPr>
              <w:t>n</w:t>
            </w:r>
            <w:r w:rsidR="00FE3F66" w:rsidRPr="00207090">
              <w:rPr>
                <w:rFonts w:ascii="Arial" w:hAnsi="Arial" w:cs="Arial"/>
                <w:sz w:val="22"/>
                <w:szCs w:val="22"/>
              </w:rPr>
              <w:t xml:space="preserve"> </w:t>
            </w:r>
            <w:r w:rsidR="00FE3F66" w:rsidRPr="00207090">
              <w:rPr>
                <w:rFonts w:ascii="Arial" w:hAnsi="Arial" w:cs="Arial"/>
                <w:i/>
                <w:sz w:val="22"/>
                <w:szCs w:val="22"/>
                <w:u w:val="single"/>
              </w:rPr>
              <w:t>urgent need</w:t>
            </w:r>
            <w:r w:rsidR="00FE3F66" w:rsidRPr="00207090">
              <w:rPr>
                <w:rFonts w:ascii="Arial" w:hAnsi="Arial" w:cs="Arial"/>
                <w:sz w:val="22"/>
                <w:szCs w:val="22"/>
              </w:rPr>
              <w:t>…</w:t>
            </w:r>
            <w:r>
              <w:rPr>
                <w:rFonts w:ascii="Arial" w:hAnsi="Arial" w:cs="Arial"/>
                <w:sz w:val="22"/>
                <w:szCs w:val="22"/>
              </w:rPr>
              <w:t>”</w:t>
            </w:r>
          </w:p>
          <w:p w14:paraId="041EDE71" w14:textId="772141B4" w:rsidR="007B3AE0" w:rsidRPr="00207090" w:rsidRDefault="007B3AE0" w:rsidP="00B00F3D">
            <w:pPr>
              <w:rPr>
                <w:rFonts w:ascii="Arial" w:hAnsi="Arial" w:cs="Arial"/>
                <w:sz w:val="22"/>
                <w:szCs w:val="22"/>
              </w:rPr>
            </w:pPr>
          </w:p>
          <w:p w14:paraId="6B96BC13" w14:textId="39BFD79C" w:rsidR="00E87F97" w:rsidRPr="00207090" w:rsidRDefault="00714A56" w:rsidP="00E87F97">
            <w:pPr>
              <w:spacing w:after="120"/>
              <w:rPr>
                <w:rFonts w:ascii="Arial" w:hAnsi="Arial" w:cs="Arial"/>
                <w:i/>
                <w:color w:val="808080" w:themeColor="background1" w:themeShade="80"/>
                <w:sz w:val="22"/>
                <w:szCs w:val="22"/>
              </w:rPr>
            </w:pPr>
            <w:r>
              <w:rPr>
                <w:rFonts w:ascii="Arial" w:hAnsi="Arial" w:cs="Arial"/>
                <w:sz w:val="22"/>
                <w:szCs w:val="22"/>
              </w:rPr>
              <w:t>Rigor of prior research (</w:t>
            </w:r>
            <w:r w:rsidR="00B21DE5">
              <w:rPr>
                <w:rFonts w:ascii="Arial" w:hAnsi="Arial" w:cs="Arial"/>
                <w:sz w:val="22"/>
                <w:szCs w:val="22"/>
              </w:rPr>
              <w:t xml:space="preserve">previously, </w:t>
            </w:r>
            <w:commentRangeStart w:id="0"/>
            <w:r w:rsidR="00B21DE5">
              <w:rPr>
                <w:rFonts w:ascii="Arial" w:hAnsi="Arial" w:cs="Arial"/>
                <w:sz w:val="22"/>
                <w:szCs w:val="22"/>
              </w:rPr>
              <w:t>s</w:t>
            </w:r>
            <w:r w:rsidR="00E87F97" w:rsidRPr="00207090">
              <w:rPr>
                <w:rFonts w:ascii="Arial" w:hAnsi="Arial" w:cs="Arial"/>
                <w:sz w:val="22"/>
                <w:szCs w:val="22"/>
              </w:rPr>
              <w:t xml:space="preserve">cientific </w:t>
            </w:r>
            <w:r w:rsidR="00B21DE5">
              <w:rPr>
                <w:rFonts w:ascii="Arial" w:hAnsi="Arial" w:cs="Arial"/>
                <w:sz w:val="22"/>
                <w:szCs w:val="22"/>
              </w:rPr>
              <w:t>p</w:t>
            </w:r>
            <w:r w:rsidR="00E87F97" w:rsidRPr="00207090">
              <w:rPr>
                <w:rFonts w:ascii="Arial" w:hAnsi="Arial" w:cs="Arial"/>
                <w:sz w:val="22"/>
                <w:szCs w:val="22"/>
              </w:rPr>
              <w:t>remise</w:t>
            </w:r>
            <w:commentRangeEnd w:id="0"/>
            <w:r w:rsidR="00B21DE5">
              <w:rPr>
                <w:rStyle w:val="CommentReference"/>
              </w:rPr>
              <w:commentReference w:id="0"/>
            </w:r>
            <w:r w:rsidR="00B21DE5">
              <w:rPr>
                <w:rFonts w:ascii="Arial" w:hAnsi="Arial" w:cs="Arial"/>
                <w:sz w:val="22"/>
                <w:szCs w:val="22"/>
              </w:rPr>
              <w:t>)</w:t>
            </w:r>
            <w:r w:rsidR="00E87F97" w:rsidRPr="00207090">
              <w:rPr>
                <w:rFonts w:ascii="Arial" w:hAnsi="Arial" w:cs="Arial"/>
                <w:sz w:val="22"/>
                <w:szCs w:val="22"/>
              </w:rPr>
              <w:t xml:space="preserve">: </w:t>
            </w:r>
            <w:r w:rsidR="00B21DE5">
              <w:rPr>
                <w:rFonts w:ascii="Arial" w:hAnsi="Arial" w:cs="Arial"/>
                <w:i/>
                <w:color w:val="808080" w:themeColor="background1" w:themeShade="80"/>
                <w:sz w:val="18"/>
                <w:szCs w:val="18"/>
              </w:rPr>
              <w:t xml:space="preserve">The </w:t>
            </w:r>
            <w:r w:rsidR="00E87F97" w:rsidRPr="00207090">
              <w:rPr>
                <w:rFonts w:ascii="Arial" w:hAnsi="Arial" w:cs="Arial"/>
                <w:i/>
                <w:color w:val="808080" w:themeColor="background1" w:themeShade="80"/>
                <w:sz w:val="18"/>
                <w:szCs w:val="18"/>
              </w:rPr>
              <w:t>foundation on which your proposal is built</w:t>
            </w:r>
            <w:r w:rsidR="00B21DE5">
              <w:rPr>
                <w:rFonts w:ascii="Arial" w:hAnsi="Arial" w:cs="Arial"/>
                <w:i/>
                <w:color w:val="808080" w:themeColor="background1" w:themeShade="80"/>
                <w:sz w:val="18"/>
                <w:szCs w:val="18"/>
              </w:rPr>
              <w:t xml:space="preserve"> </w:t>
            </w:r>
            <w:r w:rsidR="00B21DE5">
              <w:rPr>
                <w:rFonts w:ascii="Arial" w:hAnsi="Arial" w:cs="Arial"/>
                <w:i/>
                <w:color w:val="808080" w:themeColor="background1" w:themeShade="80"/>
                <w:sz w:val="18"/>
                <w:szCs w:val="18"/>
                <w:u w:val="single"/>
              </w:rPr>
              <w:t xml:space="preserve">and </w:t>
            </w:r>
            <w:r w:rsidR="00CE4F4F">
              <w:rPr>
                <w:rFonts w:ascii="Arial" w:hAnsi="Arial" w:cs="Arial"/>
                <w:i/>
                <w:color w:val="808080" w:themeColor="background1" w:themeShade="80"/>
                <w:sz w:val="18"/>
                <w:szCs w:val="18"/>
                <w:u w:val="single"/>
              </w:rPr>
              <w:t xml:space="preserve">your evaluation of </w:t>
            </w:r>
            <w:r w:rsidR="00B21DE5">
              <w:rPr>
                <w:rFonts w:ascii="Arial" w:hAnsi="Arial" w:cs="Arial"/>
                <w:i/>
                <w:color w:val="808080" w:themeColor="background1" w:themeShade="80"/>
                <w:sz w:val="18"/>
                <w:szCs w:val="18"/>
                <w:u w:val="single"/>
              </w:rPr>
              <w:t>how reliable it is</w:t>
            </w:r>
            <w:r w:rsidR="00E87F97" w:rsidRPr="00207090">
              <w:rPr>
                <w:rFonts w:ascii="Arial" w:hAnsi="Arial" w:cs="Arial"/>
                <w:i/>
                <w:color w:val="808080" w:themeColor="background1" w:themeShade="80"/>
                <w:sz w:val="18"/>
                <w:szCs w:val="18"/>
              </w:rPr>
              <w:t xml:space="preserve">. </w:t>
            </w:r>
            <w:r w:rsidR="00E87F97">
              <w:rPr>
                <w:rFonts w:ascii="Arial" w:hAnsi="Arial" w:cs="Arial"/>
                <w:b/>
                <w:i/>
                <w:color w:val="808080" w:themeColor="background1" w:themeShade="80"/>
                <w:sz w:val="18"/>
                <w:szCs w:val="18"/>
              </w:rPr>
              <w:t>O</w:t>
            </w:r>
            <w:r w:rsidR="00E87F97" w:rsidRPr="00CB34C8">
              <w:rPr>
                <w:rFonts w:ascii="Arial" w:hAnsi="Arial" w:cs="Arial"/>
                <w:b/>
                <w:i/>
                <w:color w:val="808080" w:themeColor="background1" w:themeShade="80"/>
                <w:sz w:val="18"/>
                <w:szCs w:val="18"/>
              </w:rPr>
              <w:t>rganize by aim or overall</w:t>
            </w:r>
            <w:r w:rsidR="00E87F97">
              <w:rPr>
                <w:rFonts w:ascii="Arial" w:hAnsi="Arial" w:cs="Arial"/>
                <w:b/>
                <w:i/>
                <w:color w:val="808080" w:themeColor="background1" w:themeShade="80"/>
                <w:sz w:val="18"/>
                <w:szCs w:val="18"/>
              </w:rPr>
              <w:t>.</w:t>
            </w:r>
            <w:r w:rsidR="00E87F97" w:rsidRPr="00CB34C8">
              <w:rPr>
                <w:rFonts w:ascii="Arial" w:hAnsi="Arial" w:cs="Arial"/>
                <w:b/>
                <w:i/>
                <w:color w:val="808080" w:themeColor="background1" w:themeShade="80"/>
                <w:sz w:val="18"/>
                <w:szCs w:val="18"/>
              </w:rPr>
              <w:t xml:space="preserve"> </w:t>
            </w:r>
            <w:r w:rsidR="00E87F97">
              <w:rPr>
                <w:rFonts w:ascii="Arial" w:hAnsi="Arial" w:cs="Arial"/>
                <w:i/>
                <w:color w:val="808080" w:themeColor="background1" w:themeShade="80"/>
                <w:sz w:val="18"/>
                <w:szCs w:val="18"/>
              </w:rPr>
              <w:t>Discuss:</w:t>
            </w:r>
            <w:r w:rsidR="00E87F97" w:rsidRPr="00207090">
              <w:rPr>
                <w:rFonts w:ascii="Arial" w:hAnsi="Arial" w:cs="Arial"/>
                <w:i/>
                <w:color w:val="808080" w:themeColor="background1" w:themeShade="80"/>
                <w:sz w:val="18"/>
                <w:szCs w:val="18"/>
              </w:rPr>
              <w:t xml:space="preserve"> </w:t>
            </w:r>
            <w:r w:rsidR="00B21DE5">
              <w:rPr>
                <w:rFonts w:ascii="Arial" w:hAnsi="Arial" w:cs="Arial"/>
                <w:i/>
                <w:color w:val="808080" w:themeColor="background1" w:themeShade="80"/>
                <w:sz w:val="18"/>
                <w:szCs w:val="18"/>
              </w:rPr>
              <w:t xml:space="preserve">the strengths and weaknesses in rigor of the prior research (both published studies and unpublished </w:t>
            </w:r>
            <w:r w:rsidR="00E87F97" w:rsidRPr="00207090">
              <w:rPr>
                <w:rFonts w:ascii="Arial" w:hAnsi="Arial" w:cs="Arial"/>
                <w:i/>
                <w:color w:val="808080" w:themeColor="background1" w:themeShade="80"/>
                <w:sz w:val="18"/>
                <w:szCs w:val="18"/>
              </w:rPr>
              <w:t>preliminary data</w:t>
            </w:r>
            <w:r w:rsidR="00B21DE5">
              <w:rPr>
                <w:rFonts w:ascii="Arial" w:hAnsi="Arial" w:cs="Arial"/>
                <w:i/>
                <w:color w:val="808080" w:themeColor="background1" w:themeShade="80"/>
                <w:sz w:val="18"/>
                <w:szCs w:val="18"/>
              </w:rPr>
              <w:t xml:space="preserve">) that serves as the key support for the propose project. End this by including </w:t>
            </w:r>
            <w:r w:rsidR="00B21DE5" w:rsidRPr="00391121">
              <w:rPr>
                <w:rFonts w:ascii="Arial" w:hAnsi="Arial" w:cs="Arial"/>
                <w:i/>
                <w:color w:val="808080" w:themeColor="background1" w:themeShade="80"/>
                <w:sz w:val="18"/>
                <w:szCs w:val="18"/>
                <w:u w:val="single"/>
              </w:rPr>
              <w:t xml:space="preserve">general </w:t>
            </w:r>
            <w:r w:rsidR="00B21DE5">
              <w:rPr>
                <w:rFonts w:ascii="Arial" w:hAnsi="Arial" w:cs="Arial"/>
                <w:i/>
                <w:color w:val="808080" w:themeColor="background1" w:themeShade="80"/>
                <w:sz w:val="18"/>
                <w:szCs w:val="18"/>
              </w:rPr>
              <w:t>statements (</w:t>
            </w:r>
            <w:r w:rsidR="00C02A7C">
              <w:rPr>
                <w:rFonts w:ascii="Arial" w:hAnsi="Arial" w:cs="Arial"/>
                <w:i/>
                <w:color w:val="808080" w:themeColor="background1" w:themeShade="80"/>
                <w:sz w:val="18"/>
                <w:szCs w:val="18"/>
              </w:rPr>
              <w:t>leave</w:t>
            </w:r>
            <w:r w:rsidR="00CE4F4F">
              <w:rPr>
                <w:rFonts w:ascii="Arial" w:hAnsi="Arial" w:cs="Arial"/>
                <w:i/>
                <w:color w:val="808080" w:themeColor="background1" w:themeShade="80"/>
                <w:sz w:val="18"/>
                <w:szCs w:val="18"/>
              </w:rPr>
              <w:t xml:space="preserve"> </w:t>
            </w:r>
            <w:r w:rsidR="00B21DE5">
              <w:rPr>
                <w:rFonts w:ascii="Arial" w:hAnsi="Arial" w:cs="Arial"/>
                <w:i/>
                <w:color w:val="808080" w:themeColor="background1" w:themeShade="80"/>
                <w:sz w:val="18"/>
                <w:szCs w:val="18"/>
              </w:rPr>
              <w:t xml:space="preserve">details </w:t>
            </w:r>
            <w:r w:rsidR="00C02A7C">
              <w:rPr>
                <w:rFonts w:ascii="Arial" w:hAnsi="Arial" w:cs="Arial"/>
                <w:i/>
                <w:color w:val="808080" w:themeColor="background1" w:themeShade="80"/>
                <w:sz w:val="18"/>
                <w:szCs w:val="18"/>
              </w:rPr>
              <w:t>for</w:t>
            </w:r>
            <w:r w:rsidR="00B21DE5">
              <w:rPr>
                <w:rFonts w:ascii="Arial" w:hAnsi="Arial" w:cs="Arial"/>
                <w:i/>
                <w:color w:val="808080" w:themeColor="background1" w:themeShade="80"/>
                <w:sz w:val="18"/>
                <w:szCs w:val="18"/>
              </w:rPr>
              <w:t xml:space="preserve"> Approach</w:t>
            </w:r>
            <w:r w:rsidR="00C02A7C">
              <w:rPr>
                <w:rFonts w:ascii="Arial" w:hAnsi="Arial" w:cs="Arial"/>
                <w:i/>
                <w:color w:val="808080" w:themeColor="background1" w:themeShade="80"/>
                <w:sz w:val="18"/>
                <w:szCs w:val="18"/>
              </w:rPr>
              <w:t xml:space="preserve"> section</w:t>
            </w:r>
            <w:r w:rsidR="00B21DE5">
              <w:rPr>
                <w:rFonts w:ascii="Arial" w:hAnsi="Arial" w:cs="Arial"/>
                <w:i/>
                <w:color w:val="808080" w:themeColor="background1" w:themeShade="80"/>
                <w:sz w:val="18"/>
                <w:szCs w:val="18"/>
              </w:rPr>
              <w:t>) about how weaknesses of prior research will be overcome.</w:t>
            </w:r>
            <w:r w:rsidR="00E87F97" w:rsidRPr="00207090">
              <w:rPr>
                <w:rFonts w:ascii="Arial" w:hAnsi="Arial" w:cs="Arial"/>
                <w:i/>
                <w:color w:val="808080" w:themeColor="background1" w:themeShade="80"/>
                <w:sz w:val="18"/>
                <w:szCs w:val="18"/>
              </w:rPr>
              <w:t xml:space="preserve"> Cite </w:t>
            </w:r>
            <w:r w:rsidR="00E87F97">
              <w:rPr>
                <w:rFonts w:ascii="Arial" w:hAnsi="Arial" w:cs="Arial"/>
                <w:i/>
                <w:color w:val="808080" w:themeColor="background1" w:themeShade="80"/>
                <w:sz w:val="18"/>
                <w:szCs w:val="18"/>
              </w:rPr>
              <w:t xml:space="preserve">only </w:t>
            </w:r>
            <w:r w:rsidR="00B21DE5">
              <w:rPr>
                <w:rFonts w:ascii="Arial" w:hAnsi="Arial" w:cs="Arial"/>
                <w:i/>
                <w:color w:val="808080" w:themeColor="background1" w:themeShade="80"/>
                <w:sz w:val="18"/>
                <w:szCs w:val="18"/>
              </w:rPr>
              <w:t xml:space="preserve">the </w:t>
            </w:r>
            <w:r w:rsidR="00E87F97" w:rsidRPr="00207090">
              <w:rPr>
                <w:rFonts w:ascii="Arial" w:hAnsi="Arial" w:cs="Arial"/>
                <w:i/>
                <w:color w:val="808080" w:themeColor="background1" w:themeShade="80"/>
                <w:sz w:val="18"/>
                <w:szCs w:val="18"/>
              </w:rPr>
              <w:t xml:space="preserve">strongest </w:t>
            </w:r>
            <w:r w:rsidR="00B21DE5">
              <w:rPr>
                <w:rFonts w:ascii="Arial" w:hAnsi="Arial" w:cs="Arial"/>
                <w:i/>
                <w:color w:val="808080" w:themeColor="background1" w:themeShade="80"/>
                <w:sz w:val="18"/>
                <w:szCs w:val="18"/>
              </w:rPr>
              <w:t xml:space="preserve">supporting </w:t>
            </w:r>
            <w:r w:rsidR="00E87F97" w:rsidRPr="00207090">
              <w:rPr>
                <w:rFonts w:ascii="Arial" w:hAnsi="Arial" w:cs="Arial"/>
                <w:i/>
                <w:color w:val="808080" w:themeColor="background1" w:themeShade="80"/>
                <w:sz w:val="18"/>
                <w:szCs w:val="18"/>
              </w:rPr>
              <w:t>publications.</w:t>
            </w:r>
          </w:p>
          <w:p w14:paraId="10BA26FB" w14:textId="0D9F7EA6" w:rsidR="00E87F97" w:rsidRPr="00207090" w:rsidRDefault="00714A56" w:rsidP="00E87F97">
            <w:pPr>
              <w:pStyle w:val="ListParagraph"/>
              <w:numPr>
                <w:ilvl w:val="0"/>
                <w:numId w:val="3"/>
              </w:numPr>
              <w:rPr>
                <w:rFonts w:ascii="Arial" w:hAnsi="Arial" w:cs="Arial"/>
                <w:color w:val="000000" w:themeColor="text1"/>
                <w:sz w:val="22"/>
                <w:szCs w:val="22"/>
              </w:rPr>
            </w:pPr>
            <w:r>
              <w:rPr>
                <w:rFonts w:ascii="Arial" w:hAnsi="Arial" w:cs="Arial"/>
                <w:color w:val="000000" w:themeColor="text1"/>
                <w:sz w:val="22"/>
                <w:szCs w:val="22"/>
              </w:rPr>
              <w:t>“</w:t>
            </w:r>
            <w:r w:rsidR="00E87F97" w:rsidRPr="00207090">
              <w:rPr>
                <w:rFonts w:ascii="Arial" w:hAnsi="Arial" w:cs="Arial"/>
                <w:color w:val="000000" w:themeColor="text1"/>
                <w:sz w:val="22"/>
                <w:szCs w:val="22"/>
              </w:rPr>
              <w:t>Numerous studies have…</w:t>
            </w:r>
            <w:r>
              <w:rPr>
                <w:rFonts w:ascii="Arial" w:hAnsi="Arial" w:cs="Arial"/>
                <w:color w:val="000000" w:themeColor="text1"/>
                <w:sz w:val="22"/>
                <w:szCs w:val="22"/>
              </w:rPr>
              <w:t>”</w:t>
            </w:r>
          </w:p>
          <w:p w14:paraId="50762B3F" w14:textId="03417A3D" w:rsidR="00E87F97" w:rsidRPr="00207090" w:rsidRDefault="00714A56" w:rsidP="00E87F97">
            <w:pPr>
              <w:pStyle w:val="ListParagraph"/>
              <w:numPr>
                <w:ilvl w:val="0"/>
                <w:numId w:val="3"/>
              </w:numPr>
              <w:rPr>
                <w:rFonts w:ascii="Arial" w:hAnsi="Arial" w:cs="Arial"/>
                <w:color w:val="000000" w:themeColor="text1"/>
                <w:sz w:val="22"/>
                <w:szCs w:val="22"/>
              </w:rPr>
            </w:pPr>
            <w:r>
              <w:rPr>
                <w:rFonts w:ascii="Arial" w:hAnsi="Arial" w:cs="Arial"/>
                <w:color w:val="000000" w:themeColor="text1"/>
                <w:sz w:val="22"/>
                <w:szCs w:val="22"/>
              </w:rPr>
              <w:t>“</w:t>
            </w:r>
            <w:r w:rsidR="00E87F97" w:rsidRPr="00207090">
              <w:rPr>
                <w:rFonts w:ascii="Arial" w:hAnsi="Arial" w:cs="Arial"/>
                <w:color w:val="000000" w:themeColor="text1"/>
                <w:sz w:val="22"/>
                <w:szCs w:val="22"/>
              </w:rPr>
              <w:t>However, none has…</w:t>
            </w:r>
            <w:r>
              <w:rPr>
                <w:rFonts w:ascii="Arial" w:hAnsi="Arial" w:cs="Arial"/>
                <w:color w:val="000000" w:themeColor="text1"/>
                <w:sz w:val="22"/>
                <w:szCs w:val="22"/>
              </w:rPr>
              <w:t>”</w:t>
            </w:r>
          </w:p>
          <w:p w14:paraId="6065F557" w14:textId="6CC8A4BC" w:rsidR="00E87F97" w:rsidRPr="00207090" w:rsidRDefault="00714A56" w:rsidP="00E87F97">
            <w:pPr>
              <w:pStyle w:val="ListParagraph"/>
              <w:numPr>
                <w:ilvl w:val="0"/>
                <w:numId w:val="3"/>
              </w:numPr>
              <w:rPr>
                <w:rFonts w:ascii="Arial" w:hAnsi="Arial" w:cs="Arial"/>
                <w:color w:val="000000" w:themeColor="text1"/>
                <w:sz w:val="22"/>
                <w:szCs w:val="22"/>
              </w:rPr>
            </w:pPr>
            <w:r>
              <w:rPr>
                <w:rFonts w:ascii="Arial" w:hAnsi="Arial" w:cs="Arial"/>
                <w:color w:val="000000" w:themeColor="text1"/>
                <w:sz w:val="22"/>
                <w:szCs w:val="22"/>
              </w:rPr>
              <w:t>“</w:t>
            </w:r>
            <w:r w:rsidR="00E87F97" w:rsidRPr="00207090">
              <w:rPr>
                <w:rFonts w:ascii="Arial" w:hAnsi="Arial" w:cs="Arial"/>
                <w:color w:val="000000" w:themeColor="text1"/>
                <w:sz w:val="22"/>
                <w:szCs w:val="22"/>
              </w:rPr>
              <w:t>Toward this end we will…</w:t>
            </w:r>
            <w:r>
              <w:rPr>
                <w:rFonts w:ascii="Arial" w:hAnsi="Arial" w:cs="Arial"/>
                <w:color w:val="000000" w:themeColor="text1"/>
                <w:sz w:val="22"/>
                <w:szCs w:val="22"/>
              </w:rPr>
              <w:t>”</w:t>
            </w:r>
          </w:p>
          <w:p w14:paraId="4281E232" w14:textId="25C0FD86" w:rsidR="00E87F97" w:rsidRPr="00207090" w:rsidRDefault="00714A56" w:rsidP="00E87F97">
            <w:pPr>
              <w:pStyle w:val="ListParagraph"/>
              <w:numPr>
                <w:ilvl w:val="0"/>
                <w:numId w:val="3"/>
              </w:numPr>
              <w:rPr>
                <w:rFonts w:ascii="Arial" w:hAnsi="Arial" w:cs="Arial"/>
                <w:color w:val="000000" w:themeColor="text1"/>
                <w:sz w:val="22"/>
                <w:szCs w:val="22"/>
              </w:rPr>
            </w:pPr>
            <w:r>
              <w:rPr>
                <w:rFonts w:ascii="Arial" w:hAnsi="Arial" w:cs="Arial"/>
                <w:color w:val="000000" w:themeColor="text1"/>
                <w:sz w:val="22"/>
                <w:szCs w:val="22"/>
              </w:rPr>
              <w:t>“</w:t>
            </w:r>
            <w:r w:rsidR="00E87F97" w:rsidRPr="00207090">
              <w:rPr>
                <w:rFonts w:ascii="Arial" w:hAnsi="Arial" w:cs="Arial"/>
                <w:color w:val="000000" w:themeColor="text1"/>
                <w:sz w:val="22"/>
                <w:szCs w:val="22"/>
              </w:rPr>
              <w:t>Thus, our proposed studies will circumvent the limitations of…by…</w:t>
            </w:r>
            <w:r>
              <w:rPr>
                <w:rFonts w:ascii="Arial" w:hAnsi="Arial" w:cs="Arial"/>
                <w:color w:val="000000" w:themeColor="text1"/>
                <w:sz w:val="22"/>
                <w:szCs w:val="22"/>
              </w:rPr>
              <w:t>”</w:t>
            </w:r>
          </w:p>
          <w:p w14:paraId="79A09420" w14:textId="3CFABFC9" w:rsidR="000F04A2" w:rsidRPr="00207090" w:rsidRDefault="000F04A2" w:rsidP="00B00F3D">
            <w:pPr>
              <w:rPr>
                <w:rFonts w:ascii="Arial" w:hAnsi="Arial" w:cs="Arial"/>
                <w:sz w:val="22"/>
                <w:szCs w:val="22"/>
              </w:rPr>
            </w:pPr>
          </w:p>
          <w:p w14:paraId="205F8929" w14:textId="5029AB31" w:rsidR="000F04A2" w:rsidRPr="00207090" w:rsidRDefault="000F04A2" w:rsidP="00B00F3D">
            <w:pPr>
              <w:rPr>
                <w:rFonts w:ascii="Arial" w:hAnsi="Arial" w:cs="Arial"/>
                <w:sz w:val="22"/>
                <w:szCs w:val="22"/>
              </w:rPr>
            </w:pPr>
            <w:r w:rsidRPr="00207090">
              <w:rPr>
                <w:rFonts w:ascii="Arial" w:hAnsi="Arial" w:cs="Arial"/>
                <w:sz w:val="22"/>
                <w:szCs w:val="22"/>
              </w:rPr>
              <w:t xml:space="preserve">Significance of the </w:t>
            </w:r>
            <w:r w:rsidR="00D407E7">
              <w:rPr>
                <w:rFonts w:ascii="Arial" w:hAnsi="Arial" w:cs="Arial"/>
                <w:sz w:val="22"/>
                <w:szCs w:val="22"/>
              </w:rPr>
              <w:t>e</w:t>
            </w:r>
            <w:r w:rsidRPr="00207090">
              <w:rPr>
                <w:rFonts w:ascii="Arial" w:hAnsi="Arial" w:cs="Arial"/>
                <w:sz w:val="22"/>
                <w:szCs w:val="22"/>
              </w:rPr>
              <w:t xml:space="preserve">xpected </w:t>
            </w:r>
            <w:r w:rsidR="00D407E7">
              <w:rPr>
                <w:rFonts w:ascii="Arial" w:hAnsi="Arial" w:cs="Arial"/>
                <w:sz w:val="22"/>
                <w:szCs w:val="22"/>
              </w:rPr>
              <w:t>r</w:t>
            </w:r>
            <w:r w:rsidRPr="00207090">
              <w:rPr>
                <w:rFonts w:ascii="Arial" w:hAnsi="Arial" w:cs="Arial"/>
                <w:sz w:val="22"/>
                <w:szCs w:val="22"/>
              </w:rPr>
              <w:t xml:space="preserve">esearch </w:t>
            </w:r>
            <w:r w:rsidR="00D407E7">
              <w:rPr>
                <w:rFonts w:ascii="Arial" w:hAnsi="Arial" w:cs="Arial"/>
                <w:sz w:val="22"/>
                <w:szCs w:val="22"/>
              </w:rPr>
              <w:t>c</w:t>
            </w:r>
            <w:r w:rsidRPr="00207090">
              <w:rPr>
                <w:rFonts w:ascii="Arial" w:hAnsi="Arial" w:cs="Arial"/>
                <w:sz w:val="22"/>
                <w:szCs w:val="22"/>
              </w:rPr>
              <w:t xml:space="preserve">ontribution: </w:t>
            </w:r>
            <w:r w:rsidR="00BC2AEB">
              <w:rPr>
                <w:rFonts w:ascii="Arial" w:hAnsi="Arial" w:cs="Arial"/>
                <w:i/>
                <w:color w:val="808080" w:themeColor="background1" w:themeShade="80"/>
                <w:sz w:val="18"/>
                <w:szCs w:val="18"/>
              </w:rPr>
              <w:t>T</w:t>
            </w:r>
            <w:r w:rsidRPr="00207090">
              <w:rPr>
                <w:rFonts w:ascii="Arial" w:hAnsi="Arial" w:cs="Arial"/>
                <w:i/>
                <w:color w:val="808080" w:themeColor="background1" w:themeShade="80"/>
                <w:sz w:val="18"/>
                <w:szCs w:val="18"/>
              </w:rPr>
              <w:t>he</w:t>
            </w:r>
            <w:r w:rsidR="005D2EB6" w:rsidRPr="00207090">
              <w:rPr>
                <w:rFonts w:ascii="Arial" w:hAnsi="Arial" w:cs="Arial"/>
                <w:i/>
                <w:color w:val="808080" w:themeColor="background1" w:themeShade="80"/>
                <w:sz w:val="18"/>
                <w:szCs w:val="18"/>
              </w:rPr>
              <w:t xml:space="preserve"> research contribution</w:t>
            </w:r>
            <w:r w:rsidR="00207090" w:rsidRPr="00207090">
              <w:rPr>
                <w:rFonts w:ascii="Arial" w:hAnsi="Arial" w:cs="Arial"/>
                <w:i/>
                <w:color w:val="808080" w:themeColor="background1" w:themeShade="80"/>
                <w:sz w:val="18"/>
                <w:szCs w:val="18"/>
              </w:rPr>
              <w:t>s</w:t>
            </w:r>
            <w:r w:rsidR="005D2EB6" w:rsidRPr="00207090">
              <w:rPr>
                <w:rFonts w:ascii="Arial" w:hAnsi="Arial" w:cs="Arial"/>
                <w:i/>
                <w:color w:val="808080" w:themeColor="background1" w:themeShade="80"/>
                <w:sz w:val="18"/>
                <w:szCs w:val="18"/>
              </w:rPr>
              <w:t xml:space="preserve"> you expect to make; </w:t>
            </w:r>
            <w:r w:rsidR="00BC2AEB">
              <w:rPr>
                <w:rFonts w:ascii="Arial" w:hAnsi="Arial" w:cs="Arial"/>
                <w:i/>
                <w:color w:val="808080" w:themeColor="background1" w:themeShade="80"/>
                <w:sz w:val="18"/>
                <w:szCs w:val="18"/>
              </w:rPr>
              <w:t xml:space="preserve">these </w:t>
            </w:r>
            <w:r w:rsidR="005D2EB6" w:rsidRPr="00207090">
              <w:rPr>
                <w:rFonts w:ascii="Arial" w:hAnsi="Arial" w:cs="Arial"/>
                <w:i/>
                <w:color w:val="808080" w:themeColor="background1" w:themeShade="80"/>
                <w:sz w:val="18"/>
                <w:szCs w:val="18"/>
              </w:rPr>
              <w:t>should be relevant t</w:t>
            </w:r>
            <w:r w:rsidRPr="00207090">
              <w:rPr>
                <w:rFonts w:ascii="Arial" w:hAnsi="Arial" w:cs="Arial"/>
                <w:i/>
                <w:color w:val="808080" w:themeColor="background1" w:themeShade="80"/>
                <w:sz w:val="18"/>
                <w:szCs w:val="18"/>
              </w:rPr>
              <w:t xml:space="preserve">o the mission of </w:t>
            </w:r>
            <w:r w:rsidR="006A132A" w:rsidRPr="00207090">
              <w:rPr>
                <w:rFonts w:ascii="Arial" w:hAnsi="Arial" w:cs="Arial"/>
                <w:i/>
                <w:color w:val="808080" w:themeColor="background1" w:themeShade="80"/>
                <w:sz w:val="18"/>
                <w:szCs w:val="18"/>
              </w:rPr>
              <w:t xml:space="preserve">the </w:t>
            </w:r>
            <w:r w:rsidRPr="00207090">
              <w:rPr>
                <w:rFonts w:ascii="Arial" w:hAnsi="Arial" w:cs="Arial"/>
                <w:i/>
                <w:color w:val="808080" w:themeColor="background1" w:themeShade="80"/>
                <w:sz w:val="18"/>
                <w:szCs w:val="18"/>
              </w:rPr>
              <w:t>funding agency.</w:t>
            </w:r>
            <w:r w:rsidR="00521366">
              <w:rPr>
                <w:rFonts w:ascii="Arial" w:hAnsi="Arial" w:cs="Arial"/>
                <w:i/>
                <w:color w:val="808080" w:themeColor="background1" w:themeShade="80"/>
                <w:sz w:val="18"/>
                <w:szCs w:val="18"/>
              </w:rPr>
              <w:t xml:space="preserve"> </w:t>
            </w:r>
            <w:r w:rsidR="00B21DE5">
              <w:rPr>
                <w:rFonts w:ascii="Arial" w:hAnsi="Arial" w:cs="Arial"/>
                <w:i/>
                <w:color w:val="808080" w:themeColor="background1" w:themeShade="80"/>
                <w:sz w:val="18"/>
                <w:szCs w:val="18"/>
              </w:rPr>
              <w:t>W</w:t>
            </w:r>
            <w:r w:rsidR="00521366">
              <w:rPr>
                <w:rFonts w:ascii="Arial" w:hAnsi="Arial" w:cs="Arial"/>
                <w:i/>
                <w:color w:val="808080" w:themeColor="background1" w:themeShade="80"/>
                <w:sz w:val="18"/>
                <w:szCs w:val="18"/>
              </w:rPr>
              <w:t>rite about contributions to science in general vs. your field separately as suggested below, or in a single paragraph</w:t>
            </w:r>
            <w:r w:rsidR="00B21DE5">
              <w:rPr>
                <w:rFonts w:ascii="Arial" w:hAnsi="Arial" w:cs="Arial"/>
                <w:i/>
                <w:color w:val="808080" w:themeColor="background1" w:themeShade="80"/>
                <w:sz w:val="18"/>
                <w:szCs w:val="18"/>
              </w:rPr>
              <w:t xml:space="preserve">. In each paragraph your argument should go from </w:t>
            </w:r>
            <w:r w:rsidR="00B21DE5" w:rsidRPr="00391121">
              <w:rPr>
                <w:rFonts w:ascii="Arial" w:hAnsi="Arial" w:cs="Arial"/>
                <w:b/>
                <w:i/>
                <w:color w:val="808080" w:themeColor="background1" w:themeShade="80"/>
                <w:sz w:val="18"/>
                <w:szCs w:val="18"/>
                <w:u w:val="single"/>
              </w:rPr>
              <w:t>specific to broad</w:t>
            </w:r>
            <w:r w:rsidR="00B21DE5">
              <w:rPr>
                <w:rFonts w:ascii="Arial" w:hAnsi="Arial" w:cs="Arial"/>
                <w:b/>
                <w:i/>
                <w:color w:val="808080" w:themeColor="background1" w:themeShade="80"/>
                <w:sz w:val="18"/>
                <w:szCs w:val="18"/>
              </w:rPr>
              <w:t>.</w:t>
            </w:r>
          </w:p>
          <w:p w14:paraId="6FE5CCDE" w14:textId="77777777" w:rsidR="007B3AE0" w:rsidRPr="00207090" w:rsidRDefault="007B3AE0" w:rsidP="00B00F3D">
            <w:pPr>
              <w:rPr>
                <w:rFonts w:ascii="Arial" w:hAnsi="Arial" w:cs="Arial"/>
                <w:sz w:val="22"/>
                <w:szCs w:val="22"/>
              </w:rPr>
            </w:pPr>
          </w:p>
          <w:p w14:paraId="138A6DC5" w14:textId="346B2503" w:rsidR="00B21DE5" w:rsidRPr="00207090" w:rsidRDefault="000F04A2" w:rsidP="005041F9">
            <w:pPr>
              <w:pStyle w:val="ListParagraph"/>
              <w:numPr>
                <w:ilvl w:val="0"/>
                <w:numId w:val="3"/>
              </w:numPr>
              <w:rPr>
                <w:rFonts w:ascii="Arial" w:hAnsi="Arial" w:cs="Arial"/>
                <w:sz w:val="22"/>
                <w:szCs w:val="22"/>
              </w:rPr>
            </w:pPr>
            <w:r w:rsidRPr="00B21DE5">
              <w:rPr>
                <w:rFonts w:ascii="Arial" w:hAnsi="Arial" w:cs="Arial"/>
                <w:sz w:val="22"/>
                <w:szCs w:val="22"/>
              </w:rPr>
              <w:t xml:space="preserve">Impact of the project on scientific knowledge: </w:t>
            </w:r>
            <w:r w:rsidR="00B21DE5" w:rsidRPr="00885A97">
              <w:rPr>
                <w:rFonts w:ascii="Arial" w:hAnsi="Arial" w:cs="Arial"/>
                <w:i/>
                <w:color w:val="808080" w:themeColor="background1" w:themeShade="80"/>
                <w:sz w:val="18"/>
                <w:szCs w:val="18"/>
              </w:rPr>
              <w:t xml:space="preserve">How the proposed project will improve scientific knowledge, technical capability, and/or clinical practice in </w:t>
            </w:r>
            <w:r w:rsidR="00B21DE5" w:rsidRPr="00B21DE5">
              <w:rPr>
                <w:rFonts w:ascii="Arial" w:hAnsi="Arial" w:cs="Arial"/>
                <w:i/>
                <w:color w:val="808080" w:themeColor="background1" w:themeShade="80"/>
                <w:sz w:val="18"/>
                <w:szCs w:val="18"/>
              </w:rPr>
              <w:t>one</w:t>
            </w:r>
            <w:r w:rsidR="00B21DE5" w:rsidRPr="00885A97">
              <w:rPr>
                <w:rFonts w:ascii="Arial" w:hAnsi="Arial" w:cs="Arial"/>
                <w:i/>
                <w:color w:val="808080" w:themeColor="background1" w:themeShade="80"/>
                <w:sz w:val="18"/>
                <w:szCs w:val="18"/>
              </w:rPr>
              <w:t xml:space="preserve"> or more fields.</w:t>
            </w:r>
            <w:r w:rsidR="00B21DE5" w:rsidRPr="00885A97">
              <w:rPr>
                <w:rFonts w:ascii="Arial" w:hAnsi="Arial" w:cs="Arial"/>
                <w:color w:val="808080" w:themeColor="background1" w:themeShade="80"/>
                <w:sz w:val="22"/>
                <w:szCs w:val="22"/>
              </w:rPr>
              <w:t xml:space="preserve"> </w:t>
            </w:r>
          </w:p>
          <w:p w14:paraId="31519563" w14:textId="3ED39083" w:rsidR="000F04A2" w:rsidRPr="00B21DE5" w:rsidRDefault="000F04A2" w:rsidP="00885A97">
            <w:pPr>
              <w:pStyle w:val="ListParagraph"/>
              <w:rPr>
                <w:rFonts w:ascii="Arial" w:hAnsi="Arial" w:cs="Arial"/>
                <w:sz w:val="22"/>
                <w:szCs w:val="22"/>
              </w:rPr>
            </w:pPr>
          </w:p>
          <w:p w14:paraId="5628A8B0" w14:textId="6FF7FFE3" w:rsidR="00207090" w:rsidRPr="00B21DE5" w:rsidRDefault="000F04A2" w:rsidP="00885A97">
            <w:pPr>
              <w:pStyle w:val="ListParagraph"/>
              <w:numPr>
                <w:ilvl w:val="0"/>
                <w:numId w:val="3"/>
              </w:numPr>
              <w:rPr>
                <w:rFonts w:ascii="Arial" w:hAnsi="Arial" w:cs="Arial"/>
                <w:sz w:val="22"/>
                <w:szCs w:val="22"/>
              </w:rPr>
            </w:pPr>
            <w:r w:rsidRPr="00B21DE5">
              <w:rPr>
                <w:rFonts w:ascii="Arial" w:hAnsi="Arial" w:cs="Arial"/>
                <w:color w:val="000000" w:themeColor="text1"/>
                <w:sz w:val="22"/>
                <w:szCs w:val="22"/>
              </w:rPr>
              <w:t xml:space="preserve">Impact of the project on the field: </w:t>
            </w:r>
            <w:r w:rsidR="00B21DE5" w:rsidRPr="00885A97">
              <w:rPr>
                <w:rFonts w:ascii="Arial" w:hAnsi="Arial" w:cs="Arial"/>
                <w:i/>
                <w:color w:val="808080" w:themeColor="background1" w:themeShade="80"/>
                <w:sz w:val="18"/>
                <w:szCs w:val="18"/>
              </w:rPr>
              <w:t xml:space="preserve">How the concepts, methods, technologies, treatments, services, or preventative interventions that drive this field will be advanced (vertically) if the proposed aims are achieved. </w:t>
            </w:r>
          </w:p>
          <w:p w14:paraId="0D564263" w14:textId="65319533" w:rsidR="006A132A" w:rsidRPr="00207090" w:rsidRDefault="006A132A" w:rsidP="00B00F3D">
            <w:pPr>
              <w:rPr>
                <w:rFonts w:ascii="Arial" w:hAnsi="Arial" w:cs="Arial"/>
                <w:sz w:val="22"/>
                <w:szCs w:val="22"/>
              </w:rPr>
            </w:pPr>
          </w:p>
        </w:tc>
      </w:tr>
    </w:tbl>
    <w:p w14:paraId="2C2C280D" w14:textId="33459709" w:rsidR="00C918D2" w:rsidRDefault="00207090" w:rsidP="00885A97">
      <w:pPr>
        <w:tabs>
          <w:tab w:val="right" w:pos="9360"/>
        </w:tabs>
        <w:spacing w:before="120"/>
        <w:rPr>
          <w:rFonts w:ascii="Arial" w:hAnsi="Arial" w:cs="Arial"/>
          <w:i/>
          <w:color w:val="4472C4" w:themeColor="accent5"/>
          <w:sz w:val="18"/>
          <w:szCs w:val="18"/>
        </w:rPr>
      </w:pPr>
      <w:r w:rsidRPr="00E54686">
        <w:rPr>
          <w:rFonts w:ascii="Arial" w:hAnsi="Arial" w:cs="Arial"/>
          <w:b/>
          <w:color w:val="808080" w:themeColor="background1" w:themeShade="80"/>
          <w:sz w:val="22"/>
          <w:szCs w:val="22"/>
        </w:rPr>
        <w:t>Innovation</w:t>
      </w:r>
      <w:r w:rsidRPr="00E54686">
        <w:rPr>
          <w:rFonts w:ascii="Arial" w:hAnsi="Arial" w:cs="Arial"/>
          <w:color w:val="808080" w:themeColor="background1" w:themeShade="80"/>
          <w:sz w:val="22"/>
          <w:szCs w:val="22"/>
        </w:rPr>
        <w:t xml:space="preserve"> (subsection):</w:t>
      </w:r>
      <w:r w:rsidR="00246A77" w:rsidRPr="00E54686">
        <w:rPr>
          <w:rFonts w:ascii="Arial" w:hAnsi="Arial" w:cs="Arial"/>
          <w:color w:val="808080" w:themeColor="background1" w:themeShade="80"/>
        </w:rPr>
        <w:t xml:space="preserve"> </w:t>
      </w:r>
      <w:r w:rsidR="00B21DE5">
        <w:rPr>
          <w:rFonts w:ascii="Arial" w:hAnsi="Arial" w:cs="Arial"/>
          <w:i/>
          <w:color w:val="808080" w:themeColor="background1" w:themeShade="80"/>
          <w:sz w:val="18"/>
          <w:szCs w:val="18"/>
        </w:rPr>
        <w:t>(</w:t>
      </w:r>
      <w:r w:rsidR="00B21DE5" w:rsidRPr="00FD1700">
        <w:rPr>
          <w:rFonts w:ascii="Arial" w:hAnsi="Arial" w:cs="Arial"/>
          <w:color w:val="808080" w:themeColor="background1" w:themeShade="80"/>
          <w:sz w:val="18"/>
          <w:szCs w:val="18"/>
        </w:rPr>
        <w:sym w:font="Symbol" w:char="F0A3"/>
      </w:r>
      <w:r w:rsidR="00B21DE5">
        <w:rPr>
          <w:rFonts w:ascii="Arial" w:hAnsi="Arial" w:cs="Arial"/>
          <w:i/>
          <w:color w:val="808080" w:themeColor="background1" w:themeShade="80"/>
          <w:sz w:val="18"/>
          <w:szCs w:val="18"/>
        </w:rPr>
        <w:t xml:space="preserve">0.5 </w:t>
      </w:r>
      <w:r w:rsidR="00B21DE5" w:rsidRPr="00197728">
        <w:rPr>
          <w:rFonts w:ascii="Arial" w:hAnsi="Arial" w:cs="Arial"/>
          <w:i/>
          <w:color w:val="7F7F7F" w:themeColor="text1" w:themeTint="80"/>
          <w:sz w:val="18"/>
          <w:szCs w:val="18"/>
        </w:rPr>
        <w:t>pages)</w:t>
      </w:r>
      <w:r w:rsidR="00B21DE5" w:rsidRPr="00197728">
        <w:rPr>
          <w:rFonts w:ascii="Arial" w:hAnsi="Arial" w:cs="Arial"/>
          <w:i/>
          <w:color w:val="4472C4" w:themeColor="accent5"/>
          <w:sz w:val="18"/>
          <w:szCs w:val="18"/>
        </w:rPr>
        <w:t xml:space="preserve"> </w:t>
      </w:r>
      <w:r w:rsidR="000B4EBC" w:rsidRPr="00E54686">
        <w:rPr>
          <w:rFonts w:ascii="Arial" w:hAnsi="Arial" w:cs="Arial"/>
          <w:i/>
          <w:color w:val="808080" w:themeColor="background1" w:themeShade="80"/>
          <w:sz w:val="18"/>
          <w:szCs w:val="18"/>
        </w:rPr>
        <w:t xml:space="preserve">Explain </w:t>
      </w:r>
      <w:r w:rsidR="000B4EBC">
        <w:rPr>
          <w:rFonts w:ascii="Arial" w:hAnsi="Arial" w:cs="Arial"/>
          <w:i/>
          <w:color w:val="808080" w:themeColor="background1" w:themeShade="80"/>
          <w:sz w:val="18"/>
          <w:szCs w:val="18"/>
        </w:rPr>
        <w:t>what makes</w:t>
      </w:r>
      <w:r w:rsidRPr="00207090">
        <w:rPr>
          <w:rFonts w:ascii="Arial" w:hAnsi="Arial" w:cs="Arial"/>
          <w:i/>
          <w:color w:val="808080" w:themeColor="background1" w:themeShade="80"/>
          <w:sz w:val="18"/>
          <w:szCs w:val="18"/>
        </w:rPr>
        <w:t xml:space="preserve"> </w:t>
      </w:r>
      <w:r w:rsidR="000B4EBC">
        <w:rPr>
          <w:rFonts w:ascii="Arial" w:hAnsi="Arial" w:cs="Arial"/>
          <w:i/>
          <w:color w:val="808080" w:themeColor="background1" w:themeShade="80"/>
          <w:sz w:val="18"/>
          <w:szCs w:val="18"/>
        </w:rPr>
        <w:t>your proposed approach</w:t>
      </w:r>
      <w:r w:rsidRPr="00207090">
        <w:rPr>
          <w:rFonts w:ascii="Arial" w:hAnsi="Arial" w:cs="Arial"/>
          <w:i/>
          <w:color w:val="808080" w:themeColor="background1" w:themeShade="80"/>
          <w:sz w:val="18"/>
          <w:szCs w:val="18"/>
        </w:rPr>
        <w:t xml:space="preserve"> a new and substantially different way of addressing an important problem</w:t>
      </w:r>
      <w:r w:rsidR="00BC2AEB">
        <w:rPr>
          <w:rFonts w:ascii="Arial" w:hAnsi="Arial" w:cs="Arial"/>
          <w:i/>
          <w:color w:val="808080" w:themeColor="background1" w:themeShade="80"/>
          <w:sz w:val="18"/>
          <w:szCs w:val="18"/>
        </w:rPr>
        <w:t xml:space="preserve">. </w:t>
      </w:r>
    </w:p>
    <w:p w14:paraId="6E8183B6" w14:textId="520207F5" w:rsidR="00207090" w:rsidRPr="00E54686" w:rsidRDefault="00197728" w:rsidP="00885A97">
      <w:pPr>
        <w:tabs>
          <w:tab w:val="right" w:pos="9360"/>
        </w:tabs>
        <w:spacing w:after="120"/>
        <w:rPr>
          <w:rFonts w:ascii="Arial" w:hAnsi="Arial" w:cs="Arial"/>
          <w:color w:val="808080" w:themeColor="background1" w:themeShade="80"/>
          <w:sz w:val="22"/>
          <w:szCs w:val="22"/>
        </w:rPr>
      </w:pPr>
      <w:r w:rsidRPr="008E2006">
        <w:rPr>
          <w:rFonts w:ascii="Arial" w:hAnsi="Arial" w:cs="Arial"/>
          <w:b/>
          <w:color w:val="4472C4" w:themeColor="accent5"/>
          <w:sz w:val="18"/>
          <w:szCs w:val="18"/>
        </w:rPr>
        <w:t xml:space="preserve">[NOT </w:t>
      </w:r>
      <w:r w:rsidR="00885A97">
        <w:rPr>
          <w:rFonts w:ascii="Arial" w:hAnsi="Arial" w:cs="Arial"/>
          <w:b/>
          <w:color w:val="4472C4" w:themeColor="accent5"/>
          <w:sz w:val="18"/>
          <w:szCs w:val="18"/>
        </w:rPr>
        <w:t>relevant</w:t>
      </w:r>
      <w:r w:rsidR="00885A97" w:rsidRPr="008E2006">
        <w:rPr>
          <w:rFonts w:ascii="Arial" w:hAnsi="Arial" w:cs="Arial"/>
          <w:b/>
          <w:color w:val="4472C4" w:themeColor="accent5"/>
          <w:sz w:val="18"/>
          <w:szCs w:val="18"/>
        </w:rPr>
        <w:t xml:space="preserve"> </w:t>
      </w:r>
      <w:r w:rsidR="00C918D2" w:rsidRPr="008E2006">
        <w:rPr>
          <w:rFonts w:ascii="Arial" w:hAnsi="Arial" w:cs="Arial"/>
          <w:b/>
          <w:color w:val="4472C4" w:themeColor="accent5"/>
          <w:sz w:val="18"/>
          <w:szCs w:val="18"/>
        </w:rPr>
        <w:t>to</w:t>
      </w:r>
      <w:r w:rsidRPr="008E2006">
        <w:rPr>
          <w:rFonts w:ascii="Arial" w:hAnsi="Arial" w:cs="Arial"/>
          <w:b/>
          <w:color w:val="4472C4" w:themeColor="accent5"/>
          <w:sz w:val="18"/>
          <w:szCs w:val="18"/>
        </w:rPr>
        <w:t xml:space="preserve"> most </w:t>
      </w:r>
      <w:r w:rsidR="00C918D2" w:rsidRPr="008E2006">
        <w:rPr>
          <w:rFonts w:ascii="Arial" w:hAnsi="Arial" w:cs="Arial"/>
          <w:b/>
          <w:color w:val="4472C4" w:themeColor="accent5"/>
          <w:sz w:val="18"/>
          <w:szCs w:val="18"/>
        </w:rPr>
        <w:t xml:space="preserve">F applications (check relevant </w:t>
      </w:r>
      <w:r w:rsidRPr="008E2006">
        <w:rPr>
          <w:rFonts w:ascii="Arial" w:hAnsi="Arial" w:cs="Arial"/>
          <w:b/>
          <w:color w:val="4472C4" w:themeColor="accent5"/>
          <w:sz w:val="18"/>
          <w:szCs w:val="18"/>
        </w:rPr>
        <w:t>F</w:t>
      </w:r>
      <w:r w:rsidR="00C918D2" w:rsidRPr="008E2006">
        <w:rPr>
          <w:rFonts w:ascii="Arial" w:hAnsi="Arial" w:cs="Arial"/>
          <w:b/>
          <w:color w:val="4472C4" w:themeColor="accent5"/>
          <w:sz w:val="18"/>
          <w:szCs w:val="18"/>
        </w:rPr>
        <w:t xml:space="preserve">unding </w:t>
      </w:r>
      <w:r w:rsidRPr="008E2006">
        <w:rPr>
          <w:rFonts w:ascii="Arial" w:hAnsi="Arial" w:cs="Arial"/>
          <w:b/>
          <w:color w:val="4472C4" w:themeColor="accent5"/>
          <w:sz w:val="18"/>
          <w:szCs w:val="18"/>
        </w:rPr>
        <w:t>O</w:t>
      </w:r>
      <w:r w:rsidR="00C918D2" w:rsidRPr="008E2006">
        <w:rPr>
          <w:rFonts w:ascii="Arial" w:hAnsi="Arial" w:cs="Arial"/>
          <w:b/>
          <w:color w:val="4472C4" w:themeColor="accent5"/>
          <w:sz w:val="18"/>
          <w:szCs w:val="18"/>
        </w:rPr>
        <w:t xml:space="preserve">pportunity </w:t>
      </w:r>
      <w:r w:rsidRPr="008E2006">
        <w:rPr>
          <w:rFonts w:ascii="Arial" w:hAnsi="Arial" w:cs="Arial"/>
          <w:b/>
          <w:color w:val="4472C4" w:themeColor="accent5"/>
          <w:sz w:val="18"/>
          <w:szCs w:val="18"/>
        </w:rPr>
        <w:t>A</w:t>
      </w:r>
      <w:r w:rsidR="00C918D2" w:rsidRPr="008E2006">
        <w:rPr>
          <w:rFonts w:ascii="Arial" w:hAnsi="Arial" w:cs="Arial"/>
          <w:b/>
          <w:color w:val="4472C4" w:themeColor="accent5"/>
          <w:sz w:val="18"/>
          <w:szCs w:val="18"/>
        </w:rPr>
        <w:t>nnouncement (i.e. FOA)</w:t>
      </w:r>
      <w:r w:rsidRPr="008E2006">
        <w:rPr>
          <w:rFonts w:ascii="Arial" w:hAnsi="Arial" w:cs="Arial"/>
          <w:b/>
          <w:color w:val="4472C4" w:themeColor="accent5"/>
          <w:sz w:val="18"/>
          <w:szCs w:val="18"/>
        </w:rPr>
        <w:t>]</w:t>
      </w:r>
    </w:p>
    <w:tbl>
      <w:tblPr>
        <w:tblStyle w:val="TableGrid"/>
        <w:tblW w:w="10080" w:type="dxa"/>
        <w:tblInd w:w="-5" w:type="dxa"/>
        <w:tblLook w:val="04A0" w:firstRow="1" w:lastRow="0" w:firstColumn="1" w:lastColumn="0" w:noHBand="0" w:noVBand="1"/>
      </w:tblPr>
      <w:tblGrid>
        <w:gridCol w:w="10080"/>
      </w:tblGrid>
      <w:tr w:rsidR="00207090" w14:paraId="3A142B50" w14:textId="77777777" w:rsidTr="00D766AF">
        <w:tc>
          <w:tcPr>
            <w:tcW w:w="10080" w:type="dxa"/>
          </w:tcPr>
          <w:p w14:paraId="79A6DCCB" w14:textId="75F480BF" w:rsidR="00207090" w:rsidRPr="00E54686" w:rsidRDefault="00885A97" w:rsidP="00DC5977">
            <w:pPr>
              <w:pStyle w:val="ListParagraph"/>
              <w:numPr>
                <w:ilvl w:val="0"/>
                <w:numId w:val="19"/>
              </w:numPr>
              <w:rPr>
                <w:rFonts w:ascii="Arial" w:hAnsi="Arial" w:cs="Arial"/>
                <w:color w:val="808080" w:themeColor="background1" w:themeShade="80"/>
                <w:sz w:val="18"/>
                <w:szCs w:val="18"/>
              </w:rPr>
            </w:pPr>
            <w:r>
              <w:rPr>
                <w:rFonts w:ascii="Arial" w:hAnsi="Arial" w:cs="Arial"/>
                <w:color w:val="808080" w:themeColor="background1" w:themeShade="80"/>
                <w:sz w:val="22"/>
                <w:szCs w:val="22"/>
              </w:rPr>
              <w:t>S</w:t>
            </w:r>
            <w:r w:rsidR="00207090" w:rsidRPr="00E54686">
              <w:rPr>
                <w:rFonts w:ascii="Arial" w:hAnsi="Arial" w:cs="Arial"/>
                <w:color w:val="808080" w:themeColor="background1" w:themeShade="80"/>
                <w:sz w:val="22"/>
                <w:szCs w:val="22"/>
              </w:rPr>
              <w:t xml:space="preserve">trategies </w:t>
            </w:r>
            <w:r>
              <w:rPr>
                <w:rFonts w:ascii="Arial" w:hAnsi="Arial" w:cs="Arial"/>
                <w:color w:val="808080" w:themeColor="background1" w:themeShade="80"/>
                <w:sz w:val="22"/>
                <w:szCs w:val="22"/>
              </w:rPr>
              <w:t>currently</w:t>
            </w:r>
            <w:r w:rsidRPr="00E54686">
              <w:rPr>
                <w:rFonts w:ascii="Arial" w:hAnsi="Arial" w:cs="Arial"/>
                <w:color w:val="808080" w:themeColor="background1" w:themeShade="80"/>
                <w:sz w:val="22"/>
                <w:szCs w:val="22"/>
              </w:rPr>
              <w:t xml:space="preserve"> </w:t>
            </w:r>
            <w:r w:rsidR="00207090" w:rsidRPr="00E54686">
              <w:rPr>
                <w:rFonts w:ascii="Arial" w:hAnsi="Arial" w:cs="Arial"/>
                <w:color w:val="808080" w:themeColor="background1" w:themeShade="80"/>
                <w:sz w:val="22"/>
                <w:szCs w:val="22"/>
              </w:rPr>
              <w:t xml:space="preserve">used to address the problem of interest and their limitations: </w:t>
            </w:r>
            <w:r w:rsidR="001C333E" w:rsidRPr="00E54686">
              <w:rPr>
                <w:rFonts w:ascii="Arial" w:hAnsi="Arial" w:cs="Arial"/>
                <w:i/>
                <w:color w:val="808080" w:themeColor="background1" w:themeShade="80"/>
                <w:sz w:val="18"/>
                <w:szCs w:val="18"/>
              </w:rPr>
              <w:t>W</w:t>
            </w:r>
            <w:r w:rsidR="00207090" w:rsidRPr="00E54686">
              <w:rPr>
                <w:rFonts w:ascii="Arial" w:hAnsi="Arial" w:cs="Arial"/>
                <w:i/>
                <w:color w:val="808080" w:themeColor="background1" w:themeShade="80"/>
                <w:sz w:val="18"/>
                <w:szCs w:val="18"/>
              </w:rPr>
              <w:t>hy they are unsatisfactory.</w:t>
            </w:r>
          </w:p>
          <w:p w14:paraId="417EF719" w14:textId="77777777" w:rsidR="00207090" w:rsidRPr="00E54686" w:rsidRDefault="00207090" w:rsidP="00DC5977">
            <w:pPr>
              <w:rPr>
                <w:rFonts w:ascii="Arial" w:hAnsi="Arial" w:cs="Arial"/>
                <w:color w:val="808080" w:themeColor="background1" w:themeShade="80"/>
                <w:sz w:val="22"/>
                <w:szCs w:val="22"/>
              </w:rPr>
            </w:pPr>
          </w:p>
          <w:p w14:paraId="3EDA4CA7" w14:textId="3FFC15C6" w:rsidR="00207090" w:rsidRPr="00E54686" w:rsidRDefault="00885A97" w:rsidP="00DC5977">
            <w:pPr>
              <w:pStyle w:val="ListParagraph"/>
              <w:numPr>
                <w:ilvl w:val="0"/>
                <w:numId w:val="3"/>
              </w:numPr>
              <w:rPr>
                <w:rFonts w:ascii="Arial" w:hAnsi="Arial" w:cs="Arial"/>
                <w:color w:val="808080" w:themeColor="background1" w:themeShade="80"/>
                <w:sz w:val="22"/>
                <w:szCs w:val="22"/>
              </w:rPr>
            </w:pPr>
            <w:r>
              <w:rPr>
                <w:rFonts w:ascii="Arial" w:hAnsi="Arial" w:cs="Arial"/>
                <w:color w:val="808080" w:themeColor="background1" w:themeShade="80"/>
                <w:sz w:val="22"/>
                <w:szCs w:val="22"/>
              </w:rPr>
              <w:t>What makes the</w:t>
            </w:r>
            <w:r w:rsidR="00207090" w:rsidRPr="00E54686">
              <w:rPr>
                <w:rFonts w:ascii="Arial" w:hAnsi="Arial" w:cs="Arial"/>
                <w:color w:val="808080" w:themeColor="background1" w:themeShade="80"/>
                <w:sz w:val="22"/>
                <w:szCs w:val="22"/>
              </w:rPr>
              <w:t xml:space="preserve"> proposed research is innovative: </w:t>
            </w:r>
            <w:r w:rsidR="00207090" w:rsidRPr="00E54686">
              <w:rPr>
                <w:rFonts w:ascii="Arial" w:hAnsi="Arial" w:cs="Arial"/>
                <w:i/>
                <w:color w:val="808080" w:themeColor="background1" w:themeShade="80"/>
                <w:sz w:val="18"/>
                <w:szCs w:val="18"/>
              </w:rPr>
              <w:t>How the proposed project differ</w:t>
            </w:r>
            <w:r w:rsidR="001C333E" w:rsidRPr="00E54686">
              <w:rPr>
                <w:rFonts w:ascii="Arial" w:hAnsi="Arial" w:cs="Arial"/>
                <w:i/>
                <w:color w:val="808080" w:themeColor="background1" w:themeShade="80"/>
                <w:sz w:val="18"/>
                <w:szCs w:val="18"/>
              </w:rPr>
              <w:t>s</w:t>
            </w:r>
            <w:r w:rsidR="00207090" w:rsidRPr="00E54686">
              <w:rPr>
                <w:rFonts w:ascii="Arial" w:hAnsi="Arial" w:cs="Arial"/>
                <w:i/>
                <w:color w:val="808080" w:themeColor="background1" w:themeShade="80"/>
                <w:sz w:val="18"/>
                <w:szCs w:val="18"/>
              </w:rPr>
              <w:t xml:space="preserve"> from </w:t>
            </w:r>
            <w:r w:rsidR="001C333E" w:rsidRPr="00E54686">
              <w:rPr>
                <w:rFonts w:ascii="Arial" w:hAnsi="Arial" w:cs="Arial"/>
                <w:i/>
                <w:color w:val="808080" w:themeColor="background1" w:themeShade="80"/>
                <w:sz w:val="18"/>
                <w:szCs w:val="18"/>
              </w:rPr>
              <w:t xml:space="preserve">the </w:t>
            </w:r>
            <w:r w:rsidR="00207090" w:rsidRPr="00E54686">
              <w:rPr>
                <w:rFonts w:ascii="Arial" w:hAnsi="Arial" w:cs="Arial"/>
                <w:i/>
                <w:color w:val="808080" w:themeColor="background1" w:themeShade="80"/>
                <w:sz w:val="18"/>
                <w:szCs w:val="18"/>
              </w:rPr>
              <w:t>status quo</w:t>
            </w:r>
            <w:r w:rsidR="001C333E" w:rsidRPr="00E54686">
              <w:rPr>
                <w:rFonts w:ascii="Arial" w:hAnsi="Arial" w:cs="Arial"/>
                <w:i/>
                <w:color w:val="808080" w:themeColor="background1" w:themeShade="80"/>
                <w:sz w:val="18"/>
                <w:szCs w:val="18"/>
              </w:rPr>
              <w:t>. This c</w:t>
            </w:r>
            <w:r w:rsidR="00207090" w:rsidRPr="00E54686">
              <w:rPr>
                <w:rFonts w:ascii="Arial" w:hAnsi="Arial" w:cs="Arial"/>
                <w:i/>
                <w:color w:val="808080" w:themeColor="background1" w:themeShade="80"/>
                <w:sz w:val="18"/>
                <w:szCs w:val="18"/>
              </w:rPr>
              <w:t xml:space="preserve">an include a new approach or the use of </w:t>
            </w:r>
            <w:r w:rsidR="001C333E" w:rsidRPr="00E54686">
              <w:rPr>
                <w:rFonts w:ascii="Arial" w:hAnsi="Arial" w:cs="Arial"/>
                <w:i/>
                <w:color w:val="808080" w:themeColor="background1" w:themeShade="80"/>
                <w:sz w:val="18"/>
                <w:szCs w:val="18"/>
              </w:rPr>
              <w:t xml:space="preserve">an unconventional </w:t>
            </w:r>
            <w:r w:rsidR="00207090" w:rsidRPr="00E54686">
              <w:rPr>
                <w:rFonts w:ascii="Arial" w:hAnsi="Arial" w:cs="Arial"/>
                <w:i/>
                <w:color w:val="808080" w:themeColor="background1" w:themeShade="80"/>
                <w:sz w:val="18"/>
                <w:szCs w:val="18"/>
              </w:rPr>
              <w:t>technology</w:t>
            </w:r>
            <w:r w:rsidR="00A0798B" w:rsidRPr="00E54686">
              <w:rPr>
                <w:rFonts w:ascii="Arial" w:hAnsi="Arial" w:cs="Arial"/>
                <w:i/>
                <w:color w:val="808080" w:themeColor="background1" w:themeShade="80"/>
                <w:sz w:val="18"/>
                <w:szCs w:val="18"/>
              </w:rPr>
              <w:t>,</w:t>
            </w:r>
            <w:r w:rsidR="00207090" w:rsidRPr="00E54686">
              <w:rPr>
                <w:rFonts w:ascii="Arial" w:hAnsi="Arial" w:cs="Arial"/>
                <w:i/>
                <w:color w:val="808080" w:themeColor="background1" w:themeShade="80"/>
                <w:sz w:val="18"/>
                <w:szCs w:val="18"/>
              </w:rPr>
              <w:t xml:space="preserve"> but should open new horizons.</w:t>
            </w:r>
            <w:r w:rsidR="00207090" w:rsidRPr="00E54686">
              <w:rPr>
                <w:rFonts w:ascii="Arial" w:hAnsi="Arial" w:cs="Arial"/>
                <w:i/>
                <w:color w:val="808080" w:themeColor="background1" w:themeShade="80"/>
                <w:sz w:val="22"/>
                <w:szCs w:val="22"/>
              </w:rPr>
              <w:t xml:space="preserve">   </w:t>
            </w:r>
          </w:p>
          <w:p w14:paraId="57BB82F3" w14:textId="7F9F71C9" w:rsidR="00207090" w:rsidRPr="00E54686" w:rsidRDefault="00207090" w:rsidP="00DC5977">
            <w:pPr>
              <w:pStyle w:val="ListParagraph"/>
              <w:rPr>
                <w:rFonts w:ascii="Arial" w:hAnsi="Arial" w:cs="Arial"/>
                <w:color w:val="808080" w:themeColor="background1" w:themeShade="80"/>
                <w:sz w:val="22"/>
                <w:szCs w:val="22"/>
              </w:rPr>
            </w:pPr>
          </w:p>
          <w:p w14:paraId="4F9B8DC7" w14:textId="77777777" w:rsidR="00207090" w:rsidRPr="00E54686" w:rsidRDefault="00207090" w:rsidP="00DC5977">
            <w:pPr>
              <w:rPr>
                <w:rFonts w:ascii="Arial" w:hAnsi="Arial" w:cs="Arial"/>
                <w:color w:val="808080" w:themeColor="background1" w:themeShade="80"/>
                <w:sz w:val="22"/>
                <w:szCs w:val="22"/>
              </w:rPr>
            </w:pPr>
          </w:p>
          <w:p w14:paraId="1D9ADB8B" w14:textId="45BE9AD7" w:rsidR="00207090" w:rsidRDefault="00207090" w:rsidP="00DC5977">
            <w:pPr>
              <w:pStyle w:val="ListParagraph"/>
              <w:numPr>
                <w:ilvl w:val="0"/>
                <w:numId w:val="3"/>
              </w:numPr>
              <w:rPr>
                <w:rFonts w:ascii="Arial" w:hAnsi="Arial" w:cs="Arial"/>
                <w:color w:val="808080" w:themeColor="background1" w:themeShade="80"/>
                <w:sz w:val="22"/>
                <w:szCs w:val="22"/>
              </w:rPr>
            </w:pPr>
            <w:r w:rsidRPr="00E54686">
              <w:rPr>
                <w:rFonts w:ascii="Arial" w:hAnsi="Arial" w:cs="Arial"/>
                <w:color w:val="808080" w:themeColor="background1" w:themeShade="80"/>
                <w:sz w:val="22"/>
                <w:szCs w:val="22"/>
              </w:rPr>
              <w:t>Advancements that are only possible because of this new approach:</w:t>
            </w:r>
          </w:p>
          <w:p w14:paraId="3C471195" w14:textId="277486DD" w:rsidR="00B21DE5" w:rsidRDefault="00B21DE5" w:rsidP="00B21DE5">
            <w:pPr>
              <w:rPr>
                <w:rFonts w:ascii="Arial" w:hAnsi="Arial" w:cs="Arial"/>
                <w:color w:val="808080" w:themeColor="background1" w:themeShade="80"/>
                <w:sz w:val="22"/>
                <w:szCs w:val="22"/>
              </w:rPr>
            </w:pPr>
          </w:p>
          <w:p w14:paraId="6AC59C90" w14:textId="4CBCA5C1" w:rsidR="00207090" w:rsidRDefault="00B21DE5" w:rsidP="00885A97">
            <w:pPr>
              <w:spacing w:after="120"/>
              <w:rPr>
                <w:rFonts w:ascii="Arial" w:hAnsi="Arial" w:cs="Arial"/>
              </w:rPr>
            </w:pPr>
            <w:r>
              <w:rPr>
                <w:rFonts w:ascii="Arial" w:hAnsi="Arial" w:cs="Arial"/>
                <w:color w:val="808080" w:themeColor="background1" w:themeShade="80"/>
                <w:sz w:val="22"/>
                <w:szCs w:val="22"/>
              </w:rPr>
              <w:t xml:space="preserve">Alternative: Provide a bulleted list of points that highlight </w:t>
            </w:r>
            <w:r w:rsidR="00885A97">
              <w:rPr>
                <w:rFonts w:ascii="Arial" w:hAnsi="Arial" w:cs="Arial"/>
                <w:color w:val="808080" w:themeColor="background1" w:themeShade="80"/>
                <w:sz w:val="22"/>
                <w:szCs w:val="22"/>
              </w:rPr>
              <w:t>what makes</w:t>
            </w:r>
            <w:r>
              <w:rPr>
                <w:rFonts w:ascii="Arial" w:hAnsi="Arial" w:cs="Arial"/>
                <w:color w:val="808080" w:themeColor="background1" w:themeShade="80"/>
                <w:sz w:val="22"/>
                <w:szCs w:val="22"/>
              </w:rPr>
              <w:t xml:space="preserve"> your proposal innovative. </w:t>
            </w:r>
            <w:r w:rsidRPr="00885A97">
              <w:rPr>
                <w:rFonts w:ascii="Arial" w:hAnsi="Arial" w:cs="Arial"/>
                <w:i/>
                <w:color w:val="808080" w:themeColor="background1" w:themeShade="80"/>
                <w:sz w:val="18"/>
                <w:szCs w:val="18"/>
              </w:rPr>
              <w:t xml:space="preserve">For each include: what was done previously and why that was unsatisfactory; what new approaches or new technologies are being employed; and how the new approaches overcome previous limitations. </w:t>
            </w:r>
          </w:p>
        </w:tc>
      </w:tr>
    </w:tbl>
    <w:p w14:paraId="2E24EDE9" w14:textId="77777777" w:rsidR="0062701D" w:rsidRDefault="0062701D" w:rsidP="00771CBF">
      <w:pPr>
        <w:outlineLvl w:val="0"/>
        <w:rPr>
          <w:rFonts w:ascii="Arial" w:hAnsi="Arial" w:cs="Arial"/>
          <w:b/>
        </w:rPr>
      </w:pPr>
    </w:p>
    <w:p w14:paraId="4A7E89A2" w14:textId="77777777" w:rsidR="009C7407" w:rsidRDefault="009C7407" w:rsidP="00771CBF">
      <w:pPr>
        <w:outlineLvl w:val="0"/>
        <w:rPr>
          <w:rFonts w:ascii="Arial" w:hAnsi="Arial" w:cs="Arial"/>
          <w:b/>
        </w:rPr>
      </w:pPr>
    </w:p>
    <w:p w14:paraId="40E46567" w14:textId="393C2ABE" w:rsidR="007A0018" w:rsidRPr="00895460" w:rsidRDefault="007A0018" w:rsidP="00D407E7">
      <w:pPr>
        <w:shd w:val="clear" w:color="auto" w:fill="E7E6E6" w:themeFill="background2"/>
        <w:jc w:val="center"/>
        <w:outlineLvl w:val="0"/>
        <w:rPr>
          <w:rFonts w:ascii="Arial" w:hAnsi="Arial" w:cs="Arial"/>
          <w:b/>
        </w:rPr>
      </w:pPr>
      <w:r w:rsidRPr="00895460">
        <w:rPr>
          <w:rFonts w:ascii="Arial" w:hAnsi="Arial" w:cs="Arial"/>
          <w:b/>
        </w:rPr>
        <w:t>Research Strategy</w:t>
      </w:r>
      <w:r w:rsidR="00127465" w:rsidRPr="00895460">
        <w:rPr>
          <w:rFonts w:ascii="Arial" w:hAnsi="Arial" w:cs="Arial"/>
          <w:b/>
        </w:rPr>
        <w:t xml:space="preserve"> (con’t)</w:t>
      </w:r>
    </w:p>
    <w:p w14:paraId="4AA57EE3" w14:textId="16F33B34" w:rsidR="009339D7" w:rsidRPr="00197728" w:rsidDel="00AD1D45" w:rsidRDefault="009339D7" w:rsidP="00D407E7">
      <w:pPr>
        <w:spacing w:before="120" w:after="120"/>
        <w:rPr>
          <w:del w:id="2" w:author="Jennifer Barr" w:date="2019-01-31T14:22:00Z"/>
          <w:rFonts w:ascii="Arial" w:hAnsi="Arial" w:cs="Arial"/>
          <w:color w:val="7F7F7F" w:themeColor="text1" w:themeTint="80"/>
          <w:sz w:val="22"/>
          <w:szCs w:val="22"/>
        </w:rPr>
      </w:pPr>
      <w:del w:id="3" w:author="Jennifer Barr" w:date="2019-01-31T14:22:00Z">
        <w:r w:rsidRPr="00E54686" w:rsidDel="00AD1D45">
          <w:rPr>
            <w:rFonts w:ascii="Arial" w:hAnsi="Arial" w:cs="Arial"/>
            <w:color w:val="808080" w:themeColor="background1" w:themeShade="80"/>
            <w:sz w:val="22"/>
            <w:szCs w:val="22"/>
          </w:rPr>
          <w:delText>Alternative format (for multiple aspects of innovation)</w:delText>
        </w:r>
        <w:r w:rsidR="00197728" w:rsidRPr="00E54686" w:rsidDel="00AD1D45">
          <w:rPr>
            <w:rFonts w:ascii="Arial" w:hAnsi="Arial" w:cs="Arial"/>
            <w:color w:val="808080" w:themeColor="background1" w:themeShade="80"/>
            <w:sz w:val="22"/>
            <w:szCs w:val="22"/>
          </w:rPr>
          <w:delText xml:space="preserve"> </w:delText>
        </w:r>
        <w:r w:rsidR="008E2006" w:rsidRPr="008E2006" w:rsidDel="00AD1D45">
          <w:rPr>
            <w:rFonts w:ascii="Arial" w:hAnsi="Arial" w:cs="Arial"/>
            <w:b/>
            <w:color w:val="4472C4" w:themeColor="accent5"/>
            <w:sz w:val="18"/>
            <w:szCs w:val="18"/>
          </w:rPr>
          <w:delText xml:space="preserve">[NOT applicable to most F applications] </w:delText>
        </w:r>
      </w:del>
    </w:p>
    <w:tbl>
      <w:tblPr>
        <w:tblStyle w:val="TableGrid"/>
        <w:tblW w:w="10080" w:type="dxa"/>
        <w:tblInd w:w="-5" w:type="dxa"/>
        <w:tblLook w:val="04A0" w:firstRow="1" w:lastRow="0" w:firstColumn="1" w:lastColumn="0" w:noHBand="0" w:noVBand="1"/>
      </w:tblPr>
      <w:tblGrid>
        <w:gridCol w:w="10080"/>
      </w:tblGrid>
      <w:tr w:rsidR="00197728" w:rsidRPr="00197728" w:rsidDel="00AD1D45" w14:paraId="3768CC93" w14:textId="1867B2BC" w:rsidTr="00310722">
        <w:trPr>
          <w:trHeight w:val="1790"/>
          <w:del w:id="4" w:author="Jennifer Barr" w:date="2019-01-31T14:22:00Z"/>
        </w:trPr>
        <w:tc>
          <w:tcPr>
            <w:tcW w:w="10080" w:type="dxa"/>
          </w:tcPr>
          <w:p w14:paraId="5C01DDB3" w14:textId="60C0D736" w:rsidR="00310722" w:rsidRPr="00207090" w:rsidDel="00AD1D45" w:rsidRDefault="00310722" w:rsidP="00310722">
            <w:pPr>
              <w:spacing w:after="120"/>
              <w:rPr>
                <w:del w:id="5" w:author="Jennifer Barr" w:date="2019-01-31T14:22:00Z"/>
                <w:rFonts w:ascii="Arial" w:hAnsi="Arial" w:cs="Arial"/>
                <w:color w:val="000000" w:themeColor="text1"/>
                <w:sz w:val="22"/>
                <w:szCs w:val="22"/>
              </w:rPr>
            </w:pPr>
            <w:del w:id="6" w:author="Jennifer Barr" w:date="2019-01-31T14:22:00Z">
              <w:r w:rsidRPr="00207090" w:rsidDel="00AD1D45">
                <w:rPr>
                  <w:rFonts w:ascii="Arial" w:hAnsi="Arial" w:cs="Arial"/>
                  <w:sz w:val="22"/>
                  <w:szCs w:val="22"/>
                </w:rPr>
                <w:delText xml:space="preserve">Innovation: </w:delText>
              </w:r>
              <w:r w:rsidDel="00AD1D45">
                <w:rPr>
                  <w:rFonts w:ascii="Arial" w:hAnsi="Arial" w:cs="Arial"/>
                  <w:i/>
                  <w:color w:val="808080" w:themeColor="background1" w:themeShade="80"/>
                  <w:sz w:val="18"/>
                  <w:szCs w:val="18"/>
                </w:rPr>
                <w:delText>B</w:delText>
              </w:r>
              <w:r w:rsidRPr="00207090" w:rsidDel="00AD1D45">
                <w:rPr>
                  <w:rFonts w:ascii="Arial" w:hAnsi="Arial" w:cs="Arial"/>
                  <w:i/>
                  <w:color w:val="808080" w:themeColor="background1" w:themeShade="80"/>
                  <w:sz w:val="18"/>
                  <w:szCs w:val="18"/>
                </w:rPr>
                <w:delText xml:space="preserve">ullet points that highlight </w:delText>
              </w:r>
              <w:r w:rsidDel="00AD1D45">
                <w:rPr>
                  <w:rFonts w:ascii="Arial" w:hAnsi="Arial" w:cs="Arial"/>
                  <w:i/>
                  <w:color w:val="808080" w:themeColor="background1" w:themeShade="80"/>
                  <w:sz w:val="18"/>
                  <w:szCs w:val="18"/>
                </w:rPr>
                <w:delText>how</w:delText>
              </w:r>
              <w:r w:rsidRPr="00207090" w:rsidDel="00AD1D45">
                <w:rPr>
                  <w:rFonts w:ascii="Arial" w:hAnsi="Arial" w:cs="Arial"/>
                  <w:i/>
                  <w:color w:val="808080" w:themeColor="background1" w:themeShade="80"/>
                  <w:sz w:val="18"/>
                  <w:szCs w:val="18"/>
                </w:rPr>
                <w:delText xml:space="preserve"> your proposal is innovative</w:delText>
              </w:r>
              <w:r w:rsidDel="00AD1D45">
                <w:rPr>
                  <w:rFonts w:ascii="Arial" w:hAnsi="Arial" w:cs="Arial"/>
                  <w:i/>
                  <w:color w:val="808080" w:themeColor="background1" w:themeShade="80"/>
                  <w:sz w:val="18"/>
                  <w:szCs w:val="18"/>
                </w:rPr>
                <w:delText xml:space="preserve">. For each include: </w:delText>
              </w:r>
              <w:r w:rsidRPr="00207090" w:rsidDel="00AD1D45">
                <w:rPr>
                  <w:rFonts w:ascii="Arial" w:hAnsi="Arial" w:cs="Arial"/>
                  <w:i/>
                  <w:color w:val="808080" w:themeColor="background1" w:themeShade="80"/>
                  <w:sz w:val="18"/>
                  <w:szCs w:val="18"/>
                </w:rPr>
                <w:delText xml:space="preserve">what </w:delText>
              </w:r>
              <w:r w:rsidDel="00AD1D45">
                <w:rPr>
                  <w:rFonts w:ascii="Arial" w:hAnsi="Arial" w:cs="Arial"/>
                  <w:i/>
                  <w:color w:val="808080" w:themeColor="background1" w:themeShade="80"/>
                  <w:sz w:val="18"/>
                  <w:szCs w:val="18"/>
                </w:rPr>
                <w:delText>was</w:delText>
              </w:r>
              <w:r w:rsidRPr="00207090" w:rsidDel="00AD1D45">
                <w:rPr>
                  <w:rFonts w:ascii="Arial" w:hAnsi="Arial" w:cs="Arial"/>
                  <w:i/>
                  <w:color w:val="808080" w:themeColor="background1" w:themeShade="80"/>
                  <w:sz w:val="18"/>
                  <w:szCs w:val="18"/>
                </w:rPr>
                <w:delText xml:space="preserve"> done previously</w:delText>
              </w:r>
              <w:r w:rsidDel="00AD1D45">
                <w:rPr>
                  <w:rFonts w:ascii="Arial" w:hAnsi="Arial" w:cs="Arial"/>
                  <w:i/>
                  <w:color w:val="808080" w:themeColor="background1" w:themeShade="80"/>
                  <w:sz w:val="18"/>
                  <w:szCs w:val="18"/>
                </w:rPr>
                <w:delText xml:space="preserve"> and why that was unsatisfactory; w</w:delText>
              </w:r>
              <w:r w:rsidRPr="00207090" w:rsidDel="00AD1D45">
                <w:rPr>
                  <w:rFonts w:ascii="Arial" w:hAnsi="Arial" w:cs="Arial"/>
                  <w:i/>
                  <w:color w:val="808080" w:themeColor="background1" w:themeShade="80"/>
                  <w:sz w:val="18"/>
                  <w:szCs w:val="18"/>
                </w:rPr>
                <w:delText>hat new approaches or new technologies are being employe</w:delText>
              </w:r>
              <w:r w:rsidDel="00AD1D45">
                <w:rPr>
                  <w:rFonts w:ascii="Arial" w:hAnsi="Arial" w:cs="Arial"/>
                  <w:i/>
                  <w:color w:val="808080" w:themeColor="background1" w:themeShade="80"/>
                  <w:sz w:val="18"/>
                  <w:szCs w:val="18"/>
                </w:rPr>
                <w:delText>d; and how the new approaches overcome previous limitations.</w:delText>
              </w:r>
            </w:del>
          </w:p>
          <w:p w14:paraId="4EA2F498" w14:textId="4F3038D1" w:rsidR="00310722" w:rsidDel="00AD1D45" w:rsidRDefault="00310722" w:rsidP="00310722">
            <w:pPr>
              <w:pStyle w:val="ListParagraph"/>
              <w:numPr>
                <w:ilvl w:val="0"/>
                <w:numId w:val="6"/>
              </w:numPr>
              <w:spacing w:after="240"/>
              <w:rPr>
                <w:del w:id="7" w:author="Jennifer Barr" w:date="2019-01-31T14:22:00Z"/>
                <w:rFonts w:ascii="Arial" w:hAnsi="Arial" w:cs="Arial"/>
                <w:color w:val="000000" w:themeColor="text1"/>
                <w:sz w:val="22"/>
                <w:szCs w:val="22"/>
              </w:rPr>
            </w:pPr>
            <w:del w:id="8" w:author="Jennifer Barr" w:date="2019-01-31T14:22:00Z">
              <w:r w:rsidDel="00AD1D45">
                <w:rPr>
                  <w:rFonts w:ascii="Arial" w:hAnsi="Arial" w:cs="Arial"/>
                  <w:color w:val="000000" w:themeColor="text1"/>
                  <w:sz w:val="22"/>
                  <w:szCs w:val="22"/>
                </w:rPr>
                <w:delText>Aspect of innovation 1:</w:delText>
              </w:r>
            </w:del>
          </w:p>
          <w:p w14:paraId="0B9189C7" w14:textId="1A43FFEA" w:rsidR="00310722" w:rsidDel="00AD1D45" w:rsidRDefault="00310722" w:rsidP="00310722">
            <w:pPr>
              <w:pStyle w:val="ListParagraph"/>
              <w:numPr>
                <w:ilvl w:val="0"/>
                <w:numId w:val="6"/>
              </w:numPr>
              <w:spacing w:after="120"/>
              <w:rPr>
                <w:del w:id="9" w:author="Jennifer Barr" w:date="2019-01-31T14:22:00Z"/>
                <w:rFonts w:ascii="Arial" w:hAnsi="Arial" w:cs="Arial"/>
                <w:color w:val="000000" w:themeColor="text1"/>
                <w:sz w:val="22"/>
                <w:szCs w:val="22"/>
              </w:rPr>
            </w:pPr>
            <w:del w:id="10" w:author="Jennifer Barr" w:date="2019-01-31T14:22:00Z">
              <w:r w:rsidRPr="00207090" w:rsidDel="00AD1D45">
                <w:rPr>
                  <w:rFonts w:ascii="Arial" w:hAnsi="Arial" w:cs="Arial"/>
                  <w:color w:val="000000" w:themeColor="text1"/>
                  <w:sz w:val="22"/>
                  <w:szCs w:val="22"/>
                </w:rPr>
                <w:delText>Aspect of innovation 2:</w:delText>
              </w:r>
            </w:del>
          </w:p>
          <w:p w14:paraId="14D7D73C" w14:textId="2AC9BD16" w:rsidR="001C245C" w:rsidRPr="00310722" w:rsidDel="00AD1D45" w:rsidRDefault="00310722" w:rsidP="00310722">
            <w:pPr>
              <w:pStyle w:val="ListParagraph"/>
              <w:numPr>
                <w:ilvl w:val="0"/>
                <w:numId w:val="6"/>
              </w:numPr>
              <w:spacing w:after="120"/>
              <w:rPr>
                <w:del w:id="11" w:author="Jennifer Barr" w:date="2019-01-31T14:22:00Z"/>
                <w:rFonts w:ascii="Arial" w:hAnsi="Arial" w:cs="Arial"/>
                <w:color w:val="000000" w:themeColor="text1"/>
                <w:sz w:val="22"/>
                <w:szCs w:val="22"/>
              </w:rPr>
            </w:pPr>
            <w:del w:id="12" w:author="Jennifer Barr" w:date="2019-01-31T14:22:00Z">
              <w:r w:rsidRPr="00310722" w:rsidDel="00AD1D45">
                <w:rPr>
                  <w:rFonts w:ascii="Arial" w:hAnsi="Arial" w:cs="Arial"/>
                  <w:color w:val="000000" w:themeColor="text1"/>
                  <w:sz w:val="22"/>
                  <w:szCs w:val="22"/>
                </w:rPr>
                <w:delText>Aspect of innovation 3:</w:delText>
              </w:r>
            </w:del>
          </w:p>
        </w:tc>
      </w:tr>
    </w:tbl>
    <w:p w14:paraId="2C2CC379" w14:textId="5139E7D6" w:rsidR="0045527A" w:rsidRPr="00197728" w:rsidRDefault="00A71969" w:rsidP="00324C78">
      <w:pPr>
        <w:spacing w:before="120" w:after="120"/>
        <w:rPr>
          <w:rFonts w:ascii="Arial" w:hAnsi="Arial" w:cs="Arial"/>
          <w:color w:val="000000" w:themeColor="text1"/>
          <w:sz w:val="22"/>
          <w:szCs w:val="22"/>
        </w:rPr>
      </w:pPr>
      <w:r w:rsidRPr="00197728">
        <w:rPr>
          <w:rFonts w:ascii="Arial" w:hAnsi="Arial" w:cs="Arial"/>
          <w:b/>
          <w:color w:val="000000" w:themeColor="text1"/>
          <w:sz w:val="22"/>
          <w:szCs w:val="22"/>
        </w:rPr>
        <w:t xml:space="preserve">Approach </w:t>
      </w:r>
      <w:r w:rsidRPr="00197728">
        <w:rPr>
          <w:rFonts w:ascii="Arial" w:hAnsi="Arial" w:cs="Arial"/>
          <w:color w:val="000000" w:themeColor="text1"/>
          <w:sz w:val="22"/>
          <w:szCs w:val="22"/>
        </w:rPr>
        <w:t>(subsection)</w:t>
      </w:r>
      <w:r w:rsidR="0045527A" w:rsidRPr="00197728">
        <w:rPr>
          <w:rFonts w:ascii="Arial" w:hAnsi="Arial" w:cs="Arial"/>
          <w:color w:val="000000" w:themeColor="text1"/>
          <w:sz w:val="22"/>
          <w:szCs w:val="22"/>
        </w:rPr>
        <w:t>:</w:t>
      </w:r>
    </w:p>
    <w:tbl>
      <w:tblPr>
        <w:tblStyle w:val="TableGrid"/>
        <w:tblW w:w="10080" w:type="dxa"/>
        <w:tblInd w:w="-5" w:type="dxa"/>
        <w:tblLook w:val="04A0" w:firstRow="1" w:lastRow="0" w:firstColumn="1" w:lastColumn="0" w:noHBand="0" w:noVBand="1"/>
      </w:tblPr>
      <w:tblGrid>
        <w:gridCol w:w="10080"/>
      </w:tblGrid>
      <w:tr w:rsidR="00197728" w:rsidRPr="00197728" w14:paraId="47207B2D" w14:textId="77777777" w:rsidTr="00D766AF">
        <w:tc>
          <w:tcPr>
            <w:tcW w:w="10080" w:type="dxa"/>
            <w:shd w:val="clear" w:color="auto" w:fill="auto"/>
          </w:tcPr>
          <w:p w14:paraId="4CBBB930" w14:textId="44479B10" w:rsidR="00AD1D45" w:rsidRDefault="00AD1D45" w:rsidP="00AD1D45">
            <w:pPr>
              <w:tabs>
                <w:tab w:val="left" w:pos="9180"/>
              </w:tabs>
              <w:ind w:right="274"/>
              <w:rPr>
                <w:rFonts w:ascii="Arial" w:hAnsi="Arial" w:cs="Arial"/>
                <w:i/>
                <w:color w:val="808080" w:themeColor="background1" w:themeShade="80"/>
                <w:sz w:val="18"/>
                <w:szCs w:val="18"/>
              </w:rPr>
            </w:pPr>
            <w:r>
              <w:rPr>
                <w:rFonts w:ascii="Arial" w:hAnsi="Arial" w:cs="Arial"/>
                <w:b/>
                <w:sz w:val="22"/>
                <w:szCs w:val="22"/>
              </w:rPr>
              <w:t xml:space="preserve">Issues Related to </w:t>
            </w:r>
            <w:r w:rsidR="00310722">
              <w:rPr>
                <w:rFonts w:ascii="Arial" w:hAnsi="Arial" w:cs="Arial"/>
                <w:b/>
                <w:sz w:val="22"/>
                <w:szCs w:val="22"/>
              </w:rPr>
              <w:t>Rigor &amp;</w:t>
            </w:r>
            <w:r w:rsidR="00310722" w:rsidRPr="00803828">
              <w:rPr>
                <w:rFonts w:ascii="Arial" w:hAnsi="Arial" w:cs="Arial"/>
                <w:b/>
                <w:sz w:val="22"/>
                <w:szCs w:val="22"/>
              </w:rPr>
              <w:t xml:space="preserve"> Reproducibility:</w:t>
            </w:r>
            <w:r w:rsidR="00310722" w:rsidRPr="00171D63">
              <w:rPr>
                <w:rFonts w:ascii="Arial" w:hAnsi="Arial" w:cs="Arial"/>
                <w:sz w:val="22"/>
                <w:szCs w:val="22"/>
              </w:rPr>
              <w:t xml:space="preserve"> </w:t>
            </w:r>
            <w:r>
              <w:rPr>
                <w:rFonts w:ascii="Arial" w:hAnsi="Arial" w:cs="Arial"/>
                <w:i/>
                <w:color w:val="808080" w:themeColor="background1" w:themeShade="80"/>
                <w:sz w:val="18"/>
                <w:szCs w:val="18"/>
              </w:rPr>
              <w:t xml:space="preserve">For paragraphs on </w:t>
            </w:r>
            <w:r w:rsidRPr="00832CD7">
              <w:rPr>
                <w:rFonts w:ascii="Arial" w:hAnsi="Arial" w:cs="Arial"/>
                <w:b/>
                <w:i/>
                <w:color w:val="808080" w:themeColor="background1" w:themeShade="80"/>
                <w:sz w:val="18"/>
                <w:szCs w:val="18"/>
              </w:rPr>
              <w:t xml:space="preserve">Addressing </w:t>
            </w:r>
            <w:r w:rsidR="00885A97">
              <w:rPr>
                <w:rFonts w:ascii="Arial" w:hAnsi="Arial" w:cs="Arial"/>
                <w:b/>
                <w:i/>
                <w:color w:val="808080" w:themeColor="background1" w:themeShade="80"/>
                <w:sz w:val="18"/>
                <w:szCs w:val="18"/>
              </w:rPr>
              <w:t>w</w:t>
            </w:r>
            <w:r w:rsidRPr="00832CD7">
              <w:rPr>
                <w:rFonts w:ascii="Arial" w:hAnsi="Arial" w:cs="Arial"/>
                <w:b/>
                <w:i/>
                <w:color w:val="808080" w:themeColor="background1" w:themeShade="80"/>
                <w:sz w:val="18"/>
                <w:szCs w:val="18"/>
              </w:rPr>
              <w:t xml:space="preserve">eaknesses in </w:t>
            </w:r>
            <w:r w:rsidR="00885A97">
              <w:rPr>
                <w:rFonts w:ascii="Arial" w:hAnsi="Arial" w:cs="Arial"/>
                <w:b/>
                <w:i/>
                <w:color w:val="808080" w:themeColor="background1" w:themeShade="80"/>
                <w:sz w:val="18"/>
                <w:szCs w:val="18"/>
              </w:rPr>
              <w:t>r</w:t>
            </w:r>
            <w:r w:rsidRPr="00832CD7">
              <w:rPr>
                <w:rFonts w:ascii="Arial" w:hAnsi="Arial" w:cs="Arial"/>
                <w:b/>
                <w:i/>
                <w:color w:val="808080" w:themeColor="background1" w:themeShade="80"/>
                <w:sz w:val="18"/>
                <w:szCs w:val="18"/>
              </w:rPr>
              <w:t xml:space="preserve">igor of </w:t>
            </w:r>
            <w:r w:rsidR="00885A97">
              <w:rPr>
                <w:rFonts w:ascii="Arial" w:hAnsi="Arial" w:cs="Arial"/>
                <w:b/>
                <w:i/>
                <w:color w:val="808080" w:themeColor="background1" w:themeShade="80"/>
                <w:sz w:val="18"/>
                <w:szCs w:val="18"/>
              </w:rPr>
              <w:t>p</w:t>
            </w:r>
            <w:r w:rsidRPr="00832CD7">
              <w:rPr>
                <w:rFonts w:ascii="Arial" w:hAnsi="Arial" w:cs="Arial"/>
                <w:b/>
                <w:i/>
                <w:color w:val="808080" w:themeColor="background1" w:themeShade="80"/>
                <w:sz w:val="18"/>
                <w:szCs w:val="18"/>
              </w:rPr>
              <w:t xml:space="preserve">rior </w:t>
            </w:r>
            <w:r w:rsidR="00885A97">
              <w:rPr>
                <w:rFonts w:ascii="Arial" w:hAnsi="Arial" w:cs="Arial"/>
                <w:b/>
                <w:i/>
                <w:color w:val="808080" w:themeColor="background1" w:themeShade="80"/>
                <w:sz w:val="18"/>
                <w:szCs w:val="18"/>
              </w:rPr>
              <w:t>r</w:t>
            </w:r>
            <w:r w:rsidRPr="00832CD7">
              <w:rPr>
                <w:rFonts w:ascii="Arial" w:hAnsi="Arial" w:cs="Arial"/>
                <w:b/>
                <w:i/>
                <w:color w:val="808080" w:themeColor="background1" w:themeShade="80"/>
                <w:sz w:val="18"/>
                <w:szCs w:val="18"/>
              </w:rPr>
              <w:t>esearch,</w:t>
            </w:r>
            <w:r>
              <w:rPr>
                <w:rFonts w:ascii="Arial" w:hAnsi="Arial" w:cs="Arial"/>
                <w:i/>
                <w:color w:val="808080" w:themeColor="background1" w:themeShade="80"/>
                <w:sz w:val="18"/>
                <w:szCs w:val="18"/>
              </w:rPr>
              <w:t xml:space="preserve"> </w:t>
            </w:r>
            <w:r>
              <w:rPr>
                <w:rFonts w:ascii="Arial" w:hAnsi="Arial" w:cs="Arial"/>
                <w:b/>
                <w:i/>
                <w:color w:val="808080" w:themeColor="background1" w:themeShade="80"/>
                <w:sz w:val="18"/>
                <w:szCs w:val="18"/>
              </w:rPr>
              <w:t>Strategies to ensure rigor of the</w:t>
            </w:r>
            <w:r w:rsidRPr="00E07A55">
              <w:rPr>
                <w:rFonts w:ascii="Arial" w:hAnsi="Arial" w:cs="Arial"/>
                <w:b/>
                <w:i/>
                <w:color w:val="808080" w:themeColor="background1" w:themeShade="80"/>
                <w:sz w:val="18"/>
                <w:szCs w:val="18"/>
              </w:rPr>
              <w:t xml:space="preserve"> proposed research</w:t>
            </w:r>
            <w:r>
              <w:rPr>
                <w:rFonts w:ascii="Arial" w:hAnsi="Arial" w:cs="Arial"/>
                <w:i/>
                <w:color w:val="808080" w:themeColor="background1" w:themeShade="80"/>
                <w:sz w:val="18"/>
                <w:szCs w:val="18"/>
              </w:rPr>
              <w:t xml:space="preserve"> and </w:t>
            </w:r>
            <w:r>
              <w:rPr>
                <w:rFonts w:ascii="Arial" w:hAnsi="Arial" w:cs="Arial"/>
                <w:b/>
                <w:i/>
                <w:color w:val="808080" w:themeColor="background1" w:themeShade="80"/>
                <w:sz w:val="18"/>
                <w:szCs w:val="18"/>
              </w:rPr>
              <w:t>C</w:t>
            </w:r>
            <w:r w:rsidRPr="00E07A55">
              <w:rPr>
                <w:rFonts w:ascii="Arial" w:hAnsi="Arial" w:cs="Arial"/>
                <w:b/>
                <w:i/>
                <w:color w:val="808080" w:themeColor="background1" w:themeShade="80"/>
                <w:sz w:val="18"/>
                <w:szCs w:val="18"/>
              </w:rPr>
              <w:t>onsiderations of biological variables including sex</w:t>
            </w:r>
            <w:r>
              <w:rPr>
                <w:rFonts w:ascii="Arial" w:hAnsi="Arial" w:cs="Arial"/>
                <w:i/>
                <w:color w:val="808080" w:themeColor="background1" w:themeShade="80"/>
                <w:sz w:val="18"/>
                <w:szCs w:val="18"/>
              </w:rPr>
              <w:t>, a</w:t>
            </w:r>
            <w:r w:rsidRPr="00A50023">
              <w:rPr>
                <w:rFonts w:ascii="Arial" w:hAnsi="Arial" w:cs="Arial"/>
                <w:i/>
                <w:color w:val="808080" w:themeColor="background1" w:themeShade="80"/>
                <w:sz w:val="18"/>
                <w:szCs w:val="18"/>
              </w:rPr>
              <w:t xml:space="preserve">uthors </w:t>
            </w:r>
            <w:r>
              <w:rPr>
                <w:rFonts w:ascii="Arial" w:hAnsi="Arial" w:cs="Arial"/>
                <w:i/>
                <w:color w:val="808080" w:themeColor="background1" w:themeShade="80"/>
                <w:sz w:val="18"/>
                <w:szCs w:val="18"/>
              </w:rPr>
              <w:t>should</w:t>
            </w:r>
            <w:r w:rsidRPr="00A50023">
              <w:rPr>
                <w:rFonts w:ascii="Arial" w:hAnsi="Arial" w:cs="Arial"/>
                <w:i/>
                <w:color w:val="808080" w:themeColor="background1" w:themeShade="80"/>
                <w:sz w:val="18"/>
                <w:szCs w:val="18"/>
              </w:rPr>
              <w:t xml:space="preserve"> </w:t>
            </w:r>
            <w:r w:rsidRPr="00751641">
              <w:rPr>
                <w:rFonts w:ascii="Arial" w:hAnsi="Arial" w:cs="Arial"/>
                <w:i/>
                <w:color w:val="808080" w:themeColor="background1" w:themeShade="80"/>
                <w:sz w:val="18"/>
                <w:szCs w:val="18"/>
              </w:rPr>
              <w:t xml:space="preserve">provide relevant information </w:t>
            </w:r>
            <w:r>
              <w:rPr>
                <w:rFonts w:ascii="Arial" w:hAnsi="Arial" w:cs="Arial"/>
                <w:i/>
                <w:color w:val="808080" w:themeColor="background1" w:themeShade="80"/>
                <w:sz w:val="18"/>
                <w:szCs w:val="18"/>
              </w:rPr>
              <w:t>that clearly addresses all points. This can be done:</w:t>
            </w:r>
          </w:p>
          <w:p w14:paraId="58BC4CDD" w14:textId="77777777" w:rsidR="00AD1D45" w:rsidRPr="00E07A55" w:rsidRDefault="00AD1D45" w:rsidP="00AD1D45">
            <w:pPr>
              <w:pStyle w:val="ListParagraph"/>
              <w:numPr>
                <w:ilvl w:val="0"/>
                <w:numId w:val="28"/>
              </w:numPr>
              <w:tabs>
                <w:tab w:val="left" w:pos="9180"/>
              </w:tabs>
              <w:spacing w:after="120"/>
              <w:ind w:right="270"/>
              <w:rPr>
                <w:rFonts w:ascii="Arial" w:hAnsi="Arial" w:cs="Arial"/>
                <w:i/>
                <w:color w:val="808080" w:themeColor="background1" w:themeShade="80"/>
                <w:sz w:val="18"/>
                <w:szCs w:val="18"/>
              </w:rPr>
            </w:pPr>
            <w:r>
              <w:rPr>
                <w:rFonts w:ascii="Arial" w:hAnsi="Arial" w:cs="Arial"/>
                <w:i/>
                <w:color w:val="808080" w:themeColor="background1" w:themeShade="80"/>
                <w:sz w:val="18"/>
                <w:szCs w:val="18"/>
              </w:rPr>
              <w:t xml:space="preserve">at the </w:t>
            </w:r>
            <w:r w:rsidRPr="00E07A55">
              <w:rPr>
                <w:rFonts w:ascii="Arial" w:hAnsi="Arial" w:cs="Arial"/>
                <w:i/>
                <w:color w:val="808080" w:themeColor="background1" w:themeShade="80"/>
                <w:sz w:val="18"/>
                <w:szCs w:val="18"/>
                <w:u w:val="single"/>
              </w:rPr>
              <w:t>beginning</w:t>
            </w:r>
            <w:r w:rsidRPr="00E07A55">
              <w:rPr>
                <w:rFonts w:ascii="Arial" w:hAnsi="Arial" w:cs="Arial"/>
                <w:i/>
                <w:color w:val="808080" w:themeColor="background1" w:themeShade="80"/>
                <w:sz w:val="18"/>
                <w:szCs w:val="18"/>
              </w:rPr>
              <w:t xml:space="preserve"> </w:t>
            </w:r>
            <w:r>
              <w:rPr>
                <w:rFonts w:ascii="Arial" w:hAnsi="Arial" w:cs="Arial"/>
                <w:i/>
                <w:color w:val="808080" w:themeColor="background1" w:themeShade="80"/>
                <w:sz w:val="18"/>
                <w:szCs w:val="18"/>
              </w:rPr>
              <w:t xml:space="preserve">(as shown below) </w:t>
            </w:r>
            <w:r w:rsidRPr="00E07A55">
              <w:rPr>
                <w:rFonts w:ascii="Arial" w:hAnsi="Arial" w:cs="Arial"/>
                <w:i/>
                <w:color w:val="808080" w:themeColor="background1" w:themeShade="80"/>
                <w:sz w:val="18"/>
                <w:szCs w:val="18"/>
              </w:rPr>
              <w:t xml:space="preserve">or </w:t>
            </w:r>
            <w:r w:rsidRPr="00E07A55">
              <w:rPr>
                <w:rFonts w:ascii="Arial" w:hAnsi="Arial" w:cs="Arial"/>
                <w:i/>
                <w:color w:val="808080" w:themeColor="background1" w:themeShade="80"/>
                <w:sz w:val="18"/>
                <w:szCs w:val="18"/>
                <w:u w:val="single"/>
              </w:rPr>
              <w:t>end</w:t>
            </w:r>
            <w:r w:rsidRPr="00E07A55">
              <w:rPr>
                <w:rFonts w:ascii="Arial" w:hAnsi="Arial" w:cs="Arial"/>
                <w:i/>
                <w:color w:val="808080" w:themeColor="background1" w:themeShade="80"/>
                <w:sz w:val="18"/>
                <w:szCs w:val="18"/>
              </w:rPr>
              <w:t xml:space="preserve"> of </w:t>
            </w:r>
            <w:r>
              <w:rPr>
                <w:rFonts w:ascii="Arial" w:hAnsi="Arial" w:cs="Arial"/>
                <w:i/>
                <w:color w:val="808080" w:themeColor="background1" w:themeShade="80"/>
                <w:sz w:val="18"/>
                <w:szCs w:val="18"/>
              </w:rPr>
              <w:t xml:space="preserve">the </w:t>
            </w:r>
            <w:r w:rsidRPr="00E07A55">
              <w:rPr>
                <w:rFonts w:ascii="Arial" w:hAnsi="Arial" w:cs="Arial"/>
                <w:i/>
                <w:color w:val="808080" w:themeColor="background1" w:themeShade="80"/>
                <w:sz w:val="18"/>
                <w:szCs w:val="18"/>
              </w:rPr>
              <w:t>Approach subsection (advisable if applicable to all aims)</w:t>
            </w:r>
            <w:r>
              <w:rPr>
                <w:rFonts w:ascii="Arial" w:hAnsi="Arial" w:cs="Arial"/>
                <w:i/>
                <w:color w:val="808080" w:themeColor="background1" w:themeShade="80"/>
                <w:sz w:val="18"/>
                <w:szCs w:val="18"/>
              </w:rPr>
              <w:t>, or</w:t>
            </w:r>
            <w:r w:rsidRPr="00E07A55">
              <w:rPr>
                <w:rFonts w:ascii="Arial" w:hAnsi="Arial" w:cs="Arial"/>
                <w:i/>
                <w:color w:val="808080" w:themeColor="background1" w:themeShade="80"/>
                <w:sz w:val="18"/>
                <w:szCs w:val="18"/>
              </w:rPr>
              <w:t xml:space="preserve"> </w:t>
            </w:r>
          </w:p>
          <w:p w14:paraId="4ADD9FBD" w14:textId="77777777" w:rsidR="00AD1D45" w:rsidRPr="00E07A55" w:rsidRDefault="00AD1D45" w:rsidP="00AD1D45">
            <w:pPr>
              <w:pStyle w:val="ListParagraph"/>
              <w:numPr>
                <w:ilvl w:val="0"/>
                <w:numId w:val="28"/>
              </w:numPr>
              <w:tabs>
                <w:tab w:val="left" w:pos="9180"/>
              </w:tabs>
              <w:ind w:right="274"/>
              <w:rPr>
                <w:rFonts w:ascii="Arial" w:hAnsi="Arial" w:cs="Arial"/>
                <w:i/>
                <w:color w:val="808080" w:themeColor="background1" w:themeShade="80"/>
                <w:sz w:val="18"/>
                <w:szCs w:val="18"/>
              </w:rPr>
            </w:pPr>
            <w:r w:rsidRPr="002C6EC2">
              <w:rPr>
                <w:rFonts w:ascii="Arial" w:hAnsi="Arial" w:cs="Arial"/>
                <w:i/>
                <w:color w:val="808080" w:themeColor="background1" w:themeShade="80"/>
                <w:sz w:val="18"/>
                <w:szCs w:val="18"/>
              </w:rPr>
              <w:t xml:space="preserve">in </w:t>
            </w:r>
            <w:r w:rsidRPr="00E07A55">
              <w:rPr>
                <w:rFonts w:ascii="Arial" w:hAnsi="Arial" w:cs="Arial"/>
                <w:i/>
                <w:color w:val="808080" w:themeColor="background1" w:themeShade="80"/>
                <w:sz w:val="18"/>
                <w:szCs w:val="18"/>
                <w:u w:val="single"/>
              </w:rPr>
              <w:t>each aim</w:t>
            </w:r>
            <w:r w:rsidRPr="00E07A55">
              <w:rPr>
                <w:rFonts w:ascii="Arial" w:hAnsi="Arial" w:cs="Arial"/>
                <w:i/>
                <w:color w:val="808080" w:themeColor="background1" w:themeShade="80"/>
                <w:sz w:val="18"/>
                <w:szCs w:val="18"/>
              </w:rPr>
              <w:t xml:space="preserve"> </w:t>
            </w:r>
            <w:r>
              <w:rPr>
                <w:rFonts w:ascii="Arial" w:hAnsi="Arial" w:cs="Arial"/>
                <w:i/>
                <w:color w:val="808080" w:themeColor="background1" w:themeShade="80"/>
                <w:sz w:val="18"/>
                <w:szCs w:val="18"/>
              </w:rPr>
              <w:t>(</w:t>
            </w:r>
            <w:r w:rsidRPr="00E07A55">
              <w:rPr>
                <w:rFonts w:ascii="Arial" w:hAnsi="Arial" w:cs="Arial"/>
                <w:i/>
                <w:color w:val="808080" w:themeColor="background1" w:themeShade="80"/>
                <w:sz w:val="18"/>
                <w:szCs w:val="18"/>
              </w:rPr>
              <w:t>if information differs by aim</w:t>
            </w:r>
            <w:r>
              <w:rPr>
                <w:rFonts w:ascii="Arial" w:hAnsi="Arial" w:cs="Arial"/>
                <w:i/>
                <w:color w:val="808080" w:themeColor="background1" w:themeShade="80"/>
                <w:sz w:val="18"/>
                <w:szCs w:val="18"/>
              </w:rPr>
              <w:t>)</w:t>
            </w:r>
            <w:r w:rsidRPr="00E07A55">
              <w:rPr>
                <w:rFonts w:ascii="Arial" w:hAnsi="Arial" w:cs="Arial"/>
                <w:i/>
                <w:color w:val="808080" w:themeColor="background1" w:themeShade="80"/>
                <w:sz w:val="18"/>
                <w:szCs w:val="18"/>
              </w:rPr>
              <w:t xml:space="preserve">. </w:t>
            </w:r>
          </w:p>
          <w:p w14:paraId="3345ED41" w14:textId="77777777" w:rsidR="00AD1D45" w:rsidRPr="00832CD7" w:rsidRDefault="00AD1D45" w:rsidP="00AD1D45">
            <w:pPr>
              <w:tabs>
                <w:tab w:val="left" w:pos="9180"/>
              </w:tabs>
              <w:spacing w:after="120"/>
              <w:ind w:right="270"/>
              <w:rPr>
                <w:rFonts w:ascii="Arial" w:hAnsi="Arial" w:cs="Arial"/>
                <w:i/>
                <w:color w:val="808080" w:themeColor="background1" w:themeShade="80"/>
                <w:sz w:val="18"/>
                <w:szCs w:val="18"/>
              </w:rPr>
            </w:pPr>
            <w:r>
              <w:rPr>
                <w:rFonts w:ascii="Arial" w:hAnsi="Arial" w:cs="Arial"/>
                <w:i/>
                <w:color w:val="808080" w:themeColor="background1" w:themeShade="80"/>
                <w:sz w:val="18"/>
                <w:szCs w:val="18"/>
              </w:rPr>
              <w:t xml:space="preserve">The key is to make all information on the topic of R&amp;R easy to find, i.e. </w:t>
            </w:r>
            <w:r w:rsidRPr="0043356C">
              <w:rPr>
                <w:rFonts w:ascii="Arial" w:hAnsi="Arial" w:cs="Arial"/>
                <w:b/>
                <w:i/>
                <w:color w:val="808080" w:themeColor="background1" w:themeShade="80"/>
                <w:sz w:val="18"/>
                <w:szCs w:val="18"/>
              </w:rPr>
              <w:t>the paragraphs should be labeled</w:t>
            </w:r>
            <w:r>
              <w:rPr>
                <w:rFonts w:ascii="Arial" w:hAnsi="Arial" w:cs="Arial"/>
                <w:i/>
                <w:color w:val="808080" w:themeColor="background1" w:themeShade="80"/>
                <w:sz w:val="18"/>
                <w:szCs w:val="18"/>
              </w:rPr>
              <w:t>.</w:t>
            </w:r>
          </w:p>
          <w:p w14:paraId="2E1A353A" w14:textId="34A4F0B2" w:rsidR="00AD1D45" w:rsidRPr="00144AE7" w:rsidRDefault="00AD1D45" w:rsidP="00AD1D45">
            <w:pPr>
              <w:tabs>
                <w:tab w:val="left" w:pos="9180"/>
              </w:tabs>
              <w:spacing w:before="120"/>
              <w:ind w:right="274"/>
              <w:rPr>
                <w:rFonts w:ascii="Arial" w:hAnsi="Arial" w:cs="Arial"/>
                <w:i/>
                <w:color w:val="808080" w:themeColor="background1" w:themeShade="80"/>
                <w:sz w:val="18"/>
                <w:szCs w:val="18"/>
              </w:rPr>
            </w:pPr>
            <w:commentRangeStart w:id="13"/>
            <w:r w:rsidRPr="00832CD7">
              <w:rPr>
                <w:rFonts w:ascii="Arial" w:hAnsi="Arial" w:cs="Arial"/>
                <w:sz w:val="22"/>
                <w:szCs w:val="22"/>
                <w:u w:val="single"/>
              </w:rPr>
              <w:t xml:space="preserve">Addressing </w:t>
            </w:r>
            <w:r w:rsidR="00885A97">
              <w:rPr>
                <w:rFonts w:ascii="Arial" w:hAnsi="Arial" w:cs="Arial"/>
                <w:sz w:val="22"/>
                <w:szCs w:val="22"/>
                <w:u w:val="single"/>
              </w:rPr>
              <w:t>w</w:t>
            </w:r>
            <w:r w:rsidRPr="00832CD7">
              <w:rPr>
                <w:rFonts w:ascii="Arial" w:hAnsi="Arial" w:cs="Arial"/>
                <w:sz w:val="22"/>
                <w:szCs w:val="22"/>
                <w:u w:val="single"/>
              </w:rPr>
              <w:t xml:space="preserve">eaknesses in </w:t>
            </w:r>
            <w:r w:rsidR="00885A97">
              <w:rPr>
                <w:rFonts w:ascii="Arial" w:hAnsi="Arial" w:cs="Arial"/>
                <w:sz w:val="22"/>
                <w:szCs w:val="22"/>
                <w:u w:val="single"/>
              </w:rPr>
              <w:t>r</w:t>
            </w:r>
            <w:r w:rsidRPr="00832CD7">
              <w:rPr>
                <w:rFonts w:ascii="Arial" w:hAnsi="Arial" w:cs="Arial"/>
                <w:sz w:val="22"/>
                <w:szCs w:val="22"/>
                <w:u w:val="single"/>
              </w:rPr>
              <w:t xml:space="preserve">igor of </w:t>
            </w:r>
            <w:r w:rsidR="00885A97">
              <w:rPr>
                <w:rFonts w:ascii="Arial" w:hAnsi="Arial" w:cs="Arial"/>
                <w:sz w:val="22"/>
                <w:szCs w:val="22"/>
                <w:u w:val="single"/>
              </w:rPr>
              <w:t>p</w:t>
            </w:r>
            <w:r w:rsidRPr="00832CD7">
              <w:rPr>
                <w:rFonts w:ascii="Arial" w:hAnsi="Arial" w:cs="Arial"/>
                <w:sz w:val="22"/>
                <w:szCs w:val="22"/>
                <w:u w:val="single"/>
              </w:rPr>
              <w:t xml:space="preserve">rior </w:t>
            </w:r>
            <w:r w:rsidR="00885A97">
              <w:rPr>
                <w:rFonts w:ascii="Arial" w:hAnsi="Arial" w:cs="Arial"/>
                <w:sz w:val="22"/>
                <w:szCs w:val="22"/>
                <w:u w:val="single"/>
              </w:rPr>
              <w:t>r</w:t>
            </w:r>
            <w:r w:rsidRPr="00832CD7">
              <w:rPr>
                <w:rFonts w:ascii="Arial" w:hAnsi="Arial" w:cs="Arial"/>
                <w:sz w:val="22"/>
                <w:szCs w:val="22"/>
                <w:u w:val="single"/>
              </w:rPr>
              <w:t>esearch</w:t>
            </w:r>
            <w:commentRangeEnd w:id="13"/>
            <w:r w:rsidRPr="00832CD7">
              <w:rPr>
                <w:rStyle w:val="CommentReference"/>
                <w:u w:val="single"/>
              </w:rPr>
              <w:commentReference w:id="13"/>
            </w:r>
            <w:r>
              <w:rPr>
                <w:rFonts w:ascii="Arial" w:hAnsi="Arial" w:cs="Arial"/>
                <w:b/>
                <w:sz w:val="22"/>
                <w:szCs w:val="22"/>
              </w:rPr>
              <w:t xml:space="preserve"> – </w:t>
            </w:r>
            <w:r w:rsidRPr="00D72371">
              <w:rPr>
                <w:rFonts w:ascii="Arial" w:hAnsi="Arial" w:cs="Arial"/>
                <w:i/>
                <w:color w:val="808080" w:themeColor="background1" w:themeShade="80"/>
                <w:sz w:val="18"/>
                <w:szCs w:val="18"/>
              </w:rPr>
              <w:t>(0.25 pages)</w:t>
            </w:r>
            <w:r w:rsidRPr="00171D63">
              <w:rPr>
                <w:rFonts w:ascii="Arial" w:hAnsi="Arial" w:cs="Arial"/>
                <w:sz w:val="22"/>
                <w:szCs w:val="22"/>
              </w:rPr>
              <w:t xml:space="preserve"> </w:t>
            </w:r>
          </w:p>
          <w:p w14:paraId="3E78B61B" w14:textId="77777777" w:rsidR="00AD1D45" w:rsidRDefault="00AD1D45" w:rsidP="00AD1D45">
            <w:pPr>
              <w:tabs>
                <w:tab w:val="left" w:pos="9180"/>
              </w:tabs>
              <w:ind w:right="274"/>
              <w:rPr>
                <w:rFonts w:ascii="Arial" w:hAnsi="Arial" w:cs="Arial"/>
                <w:i/>
                <w:color w:val="808080" w:themeColor="background1" w:themeShade="80"/>
                <w:sz w:val="18"/>
                <w:szCs w:val="18"/>
              </w:rPr>
            </w:pPr>
            <w:r w:rsidRPr="00144AE7">
              <w:rPr>
                <w:rFonts w:ascii="Arial" w:hAnsi="Arial" w:cs="Arial"/>
                <w:i/>
                <w:color w:val="808080" w:themeColor="background1" w:themeShade="80"/>
                <w:sz w:val="18"/>
                <w:szCs w:val="18"/>
              </w:rPr>
              <w:t xml:space="preserve">Describe plans to address weaknesses in rigor of the prior research that serves as the key support for the proposed project. </w:t>
            </w:r>
          </w:p>
          <w:p w14:paraId="37EF00F3" w14:textId="77777777" w:rsidR="00AD1D45" w:rsidRDefault="00AD1D45" w:rsidP="00AD1D45">
            <w:pPr>
              <w:pStyle w:val="ListParagraph"/>
              <w:numPr>
                <w:ilvl w:val="0"/>
                <w:numId w:val="21"/>
              </w:numPr>
              <w:tabs>
                <w:tab w:val="left" w:pos="9180"/>
              </w:tabs>
              <w:ind w:right="270"/>
              <w:rPr>
                <w:rFonts w:ascii="Arial" w:hAnsi="Arial" w:cs="Arial"/>
                <w:sz w:val="22"/>
                <w:szCs w:val="22"/>
              </w:rPr>
            </w:pPr>
            <w:r>
              <w:rPr>
                <w:rFonts w:ascii="Arial" w:hAnsi="Arial" w:cs="Arial"/>
                <w:sz w:val="22"/>
                <w:szCs w:val="22"/>
              </w:rPr>
              <w:t xml:space="preserve">“As described under Significance, the key weaknesses of past studies of xxx are yyy.” </w:t>
            </w:r>
          </w:p>
          <w:p w14:paraId="67044DA1" w14:textId="77777777" w:rsidR="00AD1D45" w:rsidRDefault="00AD1D45" w:rsidP="00AD1D45">
            <w:pPr>
              <w:pStyle w:val="ListParagraph"/>
              <w:numPr>
                <w:ilvl w:val="0"/>
                <w:numId w:val="21"/>
              </w:numPr>
              <w:rPr>
                <w:rFonts w:ascii="Arial" w:hAnsi="Arial" w:cs="Arial"/>
                <w:sz w:val="22"/>
                <w:szCs w:val="22"/>
              </w:rPr>
            </w:pPr>
            <w:r>
              <w:rPr>
                <w:rFonts w:ascii="Arial" w:hAnsi="Arial" w:cs="Arial"/>
                <w:sz w:val="22"/>
                <w:szCs w:val="22"/>
              </w:rPr>
              <w:t>“</w:t>
            </w:r>
            <w:r w:rsidRPr="00832CD7">
              <w:rPr>
                <w:rFonts w:ascii="Arial" w:hAnsi="Arial" w:cs="Arial"/>
                <w:sz w:val="22"/>
                <w:szCs w:val="22"/>
              </w:rPr>
              <w:t>In the current study, we will address xxx.</w:t>
            </w:r>
            <w:r>
              <w:rPr>
                <w:rFonts w:ascii="Arial" w:hAnsi="Arial" w:cs="Arial"/>
                <w:sz w:val="22"/>
                <w:szCs w:val="22"/>
              </w:rPr>
              <w:t>”</w:t>
            </w:r>
            <w:r w:rsidRPr="00832CD7">
              <w:rPr>
                <w:rFonts w:ascii="Arial" w:hAnsi="Arial" w:cs="Arial"/>
                <w:sz w:val="22"/>
                <w:szCs w:val="22"/>
              </w:rPr>
              <w:t xml:space="preserve"> </w:t>
            </w:r>
          </w:p>
          <w:p w14:paraId="6BB5B45E" w14:textId="7EB9F1A7" w:rsidR="00AD1D45" w:rsidRPr="00885A97" w:rsidRDefault="00AD1D45" w:rsidP="00885A97">
            <w:pPr>
              <w:pStyle w:val="ListParagraph"/>
              <w:numPr>
                <w:ilvl w:val="0"/>
                <w:numId w:val="21"/>
              </w:numPr>
              <w:rPr>
                <w:rFonts w:ascii="Arial" w:hAnsi="Arial" w:cs="Arial"/>
                <w:sz w:val="22"/>
                <w:szCs w:val="22"/>
              </w:rPr>
            </w:pPr>
            <w:r>
              <w:rPr>
                <w:rFonts w:ascii="Arial" w:hAnsi="Arial" w:cs="Arial"/>
                <w:sz w:val="22"/>
                <w:szCs w:val="22"/>
              </w:rPr>
              <w:t>“</w:t>
            </w:r>
            <w:r w:rsidRPr="00832CD7">
              <w:rPr>
                <w:rFonts w:ascii="Arial" w:hAnsi="Arial" w:cs="Arial"/>
                <w:sz w:val="22"/>
                <w:szCs w:val="22"/>
              </w:rPr>
              <w:t>In addition, we will ensure the proposed research is performed rigorously, as described below</w:t>
            </w:r>
            <w:r>
              <w:rPr>
                <w:rFonts w:ascii="Arial" w:hAnsi="Arial" w:cs="Arial"/>
                <w:sz w:val="22"/>
                <w:szCs w:val="22"/>
              </w:rPr>
              <w:t>.”</w:t>
            </w:r>
          </w:p>
          <w:p w14:paraId="7AA107A0" w14:textId="77777777" w:rsidR="00AD1D45" w:rsidRDefault="00310722" w:rsidP="00885A97">
            <w:pPr>
              <w:tabs>
                <w:tab w:val="left" w:pos="9180"/>
              </w:tabs>
              <w:spacing w:before="120"/>
              <w:ind w:right="274"/>
              <w:rPr>
                <w:rFonts w:ascii="Arial" w:hAnsi="Arial" w:cs="Arial"/>
                <w:sz w:val="22"/>
                <w:szCs w:val="22"/>
              </w:rPr>
            </w:pPr>
            <w:r w:rsidRPr="0043356C">
              <w:rPr>
                <w:rFonts w:ascii="Arial" w:hAnsi="Arial" w:cs="Arial"/>
                <w:sz w:val="22"/>
                <w:szCs w:val="22"/>
                <w:u w:val="single"/>
              </w:rPr>
              <w:t>Strategies to ensure rigor of the proposed research</w:t>
            </w:r>
            <w:r>
              <w:rPr>
                <w:rFonts w:ascii="Arial" w:hAnsi="Arial" w:cs="Arial"/>
                <w:sz w:val="22"/>
                <w:szCs w:val="22"/>
              </w:rPr>
              <w:t xml:space="preserve"> – </w:t>
            </w:r>
            <w:r w:rsidR="00AD1D45" w:rsidRPr="00D72371">
              <w:rPr>
                <w:rFonts w:ascii="Arial" w:hAnsi="Arial" w:cs="Arial"/>
                <w:i/>
                <w:color w:val="808080" w:themeColor="background1" w:themeShade="80"/>
                <w:sz w:val="18"/>
                <w:szCs w:val="18"/>
              </w:rPr>
              <w:t>(0.25 pages)</w:t>
            </w:r>
            <w:r w:rsidR="00AD1D45" w:rsidRPr="00171D63">
              <w:rPr>
                <w:rFonts w:ascii="Arial" w:hAnsi="Arial" w:cs="Arial"/>
                <w:sz w:val="22"/>
                <w:szCs w:val="22"/>
              </w:rPr>
              <w:t xml:space="preserve"> </w:t>
            </w:r>
          </w:p>
          <w:p w14:paraId="103775B5" w14:textId="57C2B629" w:rsidR="00310722" w:rsidRPr="00885A97" w:rsidRDefault="00AD1D45" w:rsidP="00310722">
            <w:pPr>
              <w:tabs>
                <w:tab w:val="left" w:pos="9180"/>
              </w:tabs>
              <w:ind w:right="270"/>
              <w:rPr>
                <w:rFonts w:ascii="Arial" w:hAnsi="Arial" w:cs="Arial"/>
                <w:i/>
                <w:color w:val="808080" w:themeColor="background1" w:themeShade="80"/>
                <w:sz w:val="18"/>
                <w:szCs w:val="18"/>
              </w:rPr>
            </w:pPr>
            <w:r w:rsidRPr="00885A97">
              <w:rPr>
                <w:rFonts w:ascii="Arial" w:hAnsi="Arial" w:cs="Arial"/>
                <w:i/>
                <w:color w:val="808080" w:themeColor="background1" w:themeShade="80"/>
                <w:sz w:val="18"/>
                <w:szCs w:val="18"/>
              </w:rPr>
              <w:t xml:space="preserve">Describe how you will ensure a </w:t>
            </w:r>
            <w:r w:rsidR="00310722" w:rsidRPr="00885A97">
              <w:rPr>
                <w:rFonts w:ascii="Arial" w:hAnsi="Arial" w:cs="Arial"/>
                <w:i/>
                <w:color w:val="808080" w:themeColor="background1" w:themeShade="80"/>
                <w:sz w:val="18"/>
                <w:szCs w:val="18"/>
              </w:rPr>
              <w:t>robust and unbiased approach</w:t>
            </w:r>
            <w:r w:rsidRPr="00885A97">
              <w:rPr>
                <w:rFonts w:ascii="Arial" w:hAnsi="Arial" w:cs="Arial"/>
                <w:i/>
                <w:color w:val="808080" w:themeColor="background1" w:themeShade="80"/>
                <w:sz w:val="18"/>
                <w:szCs w:val="18"/>
              </w:rPr>
              <w:t xml:space="preserve"> </w:t>
            </w:r>
            <w:r w:rsidR="00310722" w:rsidRPr="00885A97">
              <w:rPr>
                <w:rFonts w:ascii="Arial" w:hAnsi="Arial" w:cs="Arial"/>
                <w:i/>
                <w:color w:val="808080" w:themeColor="background1" w:themeShade="80"/>
                <w:sz w:val="18"/>
                <w:szCs w:val="18"/>
              </w:rPr>
              <w:t xml:space="preserve">appropriate for the work proposed. </w:t>
            </w:r>
            <w:r w:rsidRPr="00885A97">
              <w:rPr>
                <w:rFonts w:ascii="Arial" w:hAnsi="Arial" w:cs="Arial"/>
                <w:i/>
                <w:color w:val="808080" w:themeColor="background1" w:themeShade="80"/>
                <w:sz w:val="18"/>
                <w:szCs w:val="18"/>
              </w:rPr>
              <w:t xml:space="preserve">Strategies </w:t>
            </w:r>
            <w:r w:rsidR="00310722" w:rsidRPr="00885A97">
              <w:rPr>
                <w:rFonts w:ascii="Arial" w:hAnsi="Arial" w:cs="Arial"/>
                <w:i/>
                <w:color w:val="808080" w:themeColor="background1" w:themeShade="80"/>
                <w:sz w:val="18"/>
                <w:szCs w:val="18"/>
              </w:rPr>
              <w:t xml:space="preserve">may include: </w:t>
            </w:r>
          </w:p>
          <w:p w14:paraId="3AAB628B" w14:textId="77777777" w:rsidR="00310722" w:rsidRPr="00885A97" w:rsidRDefault="00310722" w:rsidP="00310722">
            <w:pPr>
              <w:pStyle w:val="ListParagraph"/>
              <w:numPr>
                <w:ilvl w:val="0"/>
                <w:numId w:val="21"/>
              </w:numPr>
              <w:tabs>
                <w:tab w:val="left" w:pos="9180"/>
              </w:tabs>
              <w:ind w:right="270"/>
              <w:rPr>
                <w:rFonts w:ascii="Arial" w:hAnsi="Arial" w:cs="Arial"/>
                <w:i/>
                <w:color w:val="808080" w:themeColor="background1" w:themeShade="80"/>
                <w:sz w:val="18"/>
                <w:szCs w:val="18"/>
              </w:rPr>
            </w:pPr>
            <w:r w:rsidRPr="00885A97">
              <w:rPr>
                <w:rFonts w:ascii="Arial" w:hAnsi="Arial" w:cs="Arial"/>
                <w:i/>
                <w:color w:val="808080" w:themeColor="background1" w:themeShade="80"/>
                <w:sz w:val="18"/>
                <w:szCs w:val="18"/>
              </w:rPr>
              <w:t>Randomization protocol for sample groups</w:t>
            </w:r>
          </w:p>
          <w:p w14:paraId="5BF03467" w14:textId="77777777" w:rsidR="00310722" w:rsidRPr="00885A97" w:rsidRDefault="00310722" w:rsidP="00310722">
            <w:pPr>
              <w:pStyle w:val="ListParagraph"/>
              <w:numPr>
                <w:ilvl w:val="0"/>
                <w:numId w:val="21"/>
              </w:numPr>
              <w:tabs>
                <w:tab w:val="left" w:pos="9180"/>
              </w:tabs>
              <w:ind w:right="270"/>
              <w:rPr>
                <w:rFonts w:ascii="Arial" w:hAnsi="Arial" w:cs="Arial"/>
                <w:i/>
                <w:color w:val="808080" w:themeColor="background1" w:themeShade="80"/>
                <w:sz w:val="18"/>
                <w:szCs w:val="18"/>
              </w:rPr>
            </w:pPr>
            <w:r w:rsidRPr="00885A97">
              <w:rPr>
                <w:rFonts w:ascii="Arial" w:hAnsi="Arial" w:cs="Arial"/>
                <w:i/>
                <w:color w:val="808080" w:themeColor="background1" w:themeShade="80"/>
                <w:sz w:val="18"/>
                <w:szCs w:val="18"/>
              </w:rPr>
              <w:t>Blinded data recording and analysis</w:t>
            </w:r>
          </w:p>
          <w:p w14:paraId="29173F51" w14:textId="77777777" w:rsidR="00310722" w:rsidRPr="00885A97" w:rsidRDefault="00310722" w:rsidP="00310722">
            <w:pPr>
              <w:pStyle w:val="ListParagraph"/>
              <w:numPr>
                <w:ilvl w:val="0"/>
                <w:numId w:val="21"/>
              </w:numPr>
              <w:tabs>
                <w:tab w:val="left" w:pos="9180"/>
              </w:tabs>
              <w:ind w:right="270"/>
              <w:rPr>
                <w:rFonts w:ascii="Arial" w:hAnsi="Arial" w:cs="Arial"/>
                <w:i/>
                <w:color w:val="808080" w:themeColor="background1" w:themeShade="80"/>
                <w:sz w:val="18"/>
                <w:szCs w:val="18"/>
              </w:rPr>
            </w:pPr>
            <w:r w:rsidRPr="00885A97">
              <w:rPr>
                <w:rFonts w:ascii="Arial" w:hAnsi="Arial" w:cs="Arial"/>
                <w:i/>
                <w:color w:val="808080" w:themeColor="background1" w:themeShade="80"/>
                <w:sz w:val="18"/>
                <w:szCs w:val="18"/>
              </w:rPr>
              <w:t>Controls and replicates needed</w:t>
            </w:r>
          </w:p>
          <w:p w14:paraId="7BE4CF7A" w14:textId="77777777" w:rsidR="00310722" w:rsidRPr="00885A97" w:rsidRDefault="00310722" w:rsidP="00310722">
            <w:pPr>
              <w:pStyle w:val="ListParagraph"/>
              <w:numPr>
                <w:ilvl w:val="0"/>
                <w:numId w:val="21"/>
              </w:numPr>
              <w:tabs>
                <w:tab w:val="left" w:pos="9180"/>
              </w:tabs>
              <w:ind w:right="270"/>
              <w:rPr>
                <w:rFonts w:ascii="Arial" w:hAnsi="Arial" w:cs="Arial"/>
                <w:i/>
                <w:color w:val="808080" w:themeColor="background1" w:themeShade="80"/>
                <w:sz w:val="18"/>
                <w:szCs w:val="18"/>
              </w:rPr>
            </w:pPr>
            <w:r w:rsidRPr="00885A97">
              <w:rPr>
                <w:rFonts w:ascii="Arial" w:hAnsi="Arial" w:cs="Arial"/>
                <w:i/>
                <w:color w:val="808080" w:themeColor="background1" w:themeShade="80"/>
                <w:sz w:val="18"/>
                <w:szCs w:val="18"/>
              </w:rPr>
              <w:t>Sample size estimation/power analysis (critical for studies using human subjects or higher vertebrates)</w:t>
            </w:r>
          </w:p>
          <w:p w14:paraId="13F87F59" w14:textId="77777777" w:rsidR="00310722" w:rsidRPr="00885A97" w:rsidRDefault="00310722" w:rsidP="00310722">
            <w:pPr>
              <w:pStyle w:val="ListParagraph"/>
              <w:numPr>
                <w:ilvl w:val="0"/>
                <w:numId w:val="21"/>
              </w:numPr>
              <w:tabs>
                <w:tab w:val="left" w:pos="9180"/>
              </w:tabs>
              <w:ind w:right="270"/>
              <w:rPr>
                <w:rFonts w:ascii="Arial" w:hAnsi="Arial" w:cs="Arial"/>
                <w:i/>
                <w:color w:val="808080" w:themeColor="background1" w:themeShade="80"/>
                <w:sz w:val="18"/>
                <w:szCs w:val="18"/>
              </w:rPr>
            </w:pPr>
            <w:r w:rsidRPr="00885A97">
              <w:rPr>
                <w:rFonts w:ascii="Arial" w:hAnsi="Arial" w:cs="Arial"/>
                <w:i/>
                <w:color w:val="808080" w:themeColor="background1" w:themeShade="80"/>
                <w:sz w:val="18"/>
                <w:szCs w:val="18"/>
              </w:rPr>
              <w:t>Principles of Good Laboratory Practice</w:t>
            </w:r>
          </w:p>
          <w:p w14:paraId="6D5EB859" w14:textId="77777777" w:rsidR="00310722" w:rsidRPr="00885A97" w:rsidRDefault="00310722" w:rsidP="00310722">
            <w:pPr>
              <w:pStyle w:val="ListParagraph"/>
              <w:numPr>
                <w:ilvl w:val="0"/>
                <w:numId w:val="21"/>
              </w:numPr>
              <w:tabs>
                <w:tab w:val="left" w:pos="9180"/>
              </w:tabs>
              <w:ind w:right="270"/>
              <w:rPr>
                <w:rFonts w:ascii="Arial" w:hAnsi="Arial" w:cs="Arial"/>
                <w:i/>
                <w:color w:val="808080" w:themeColor="background1" w:themeShade="80"/>
                <w:sz w:val="18"/>
                <w:szCs w:val="18"/>
              </w:rPr>
            </w:pPr>
            <w:r w:rsidRPr="00885A97">
              <w:rPr>
                <w:rFonts w:ascii="Arial" w:hAnsi="Arial" w:cs="Arial"/>
                <w:i/>
                <w:color w:val="808080" w:themeColor="background1" w:themeShade="80"/>
                <w:sz w:val="18"/>
                <w:szCs w:val="18"/>
              </w:rPr>
              <w:t>Essential reagents and their authentication</w:t>
            </w:r>
          </w:p>
          <w:p w14:paraId="36264F40" w14:textId="65D32551" w:rsidR="00310722" w:rsidRPr="00885A97" w:rsidRDefault="00310722" w:rsidP="00310722">
            <w:pPr>
              <w:pStyle w:val="ListParagraph"/>
              <w:numPr>
                <w:ilvl w:val="0"/>
                <w:numId w:val="21"/>
              </w:numPr>
              <w:tabs>
                <w:tab w:val="left" w:pos="9180"/>
              </w:tabs>
              <w:ind w:right="270"/>
              <w:rPr>
                <w:rFonts w:ascii="Arial" w:hAnsi="Arial" w:cs="Arial"/>
                <w:i/>
                <w:color w:val="808080" w:themeColor="background1" w:themeShade="80"/>
                <w:sz w:val="18"/>
                <w:szCs w:val="18"/>
              </w:rPr>
            </w:pPr>
            <w:r w:rsidRPr="00885A97">
              <w:rPr>
                <w:rFonts w:ascii="Arial" w:hAnsi="Arial" w:cs="Arial"/>
                <w:i/>
                <w:color w:val="808080" w:themeColor="background1" w:themeShade="80"/>
                <w:sz w:val="18"/>
                <w:szCs w:val="18"/>
              </w:rPr>
              <w:t>Statistical analyses to be used</w:t>
            </w:r>
          </w:p>
          <w:p w14:paraId="76BB2356" w14:textId="77777777" w:rsidR="00310722" w:rsidRPr="00310722" w:rsidRDefault="00CC0558" w:rsidP="00310722">
            <w:pPr>
              <w:tabs>
                <w:tab w:val="left" w:pos="9180"/>
              </w:tabs>
              <w:spacing w:after="120"/>
              <w:ind w:left="336" w:right="270"/>
              <w:rPr>
                <w:rFonts w:ascii="Arial" w:hAnsi="Arial" w:cs="Arial"/>
                <w:color w:val="808080" w:themeColor="background1" w:themeShade="80"/>
                <w:sz w:val="18"/>
                <w:szCs w:val="18"/>
              </w:rPr>
            </w:pPr>
            <w:hyperlink r:id="rId11" w:history="1">
              <w:r w:rsidR="00310722" w:rsidRPr="00310722">
                <w:rPr>
                  <w:rStyle w:val="Hyperlink"/>
                  <w:rFonts w:ascii="Arial" w:hAnsi="Arial" w:cs="Arial"/>
                  <w:color w:val="808080" w:themeColor="background1" w:themeShade="80"/>
                  <w:sz w:val="18"/>
                  <w:szCs w:val="18"/>
                  <w:u w:val="none"/>
                </w:rPr>
                <w:t xml:space="preserve">Adapted from Landis SC et al. (2012) A call for transparent reporting to optimize the predictive value of preclinical research. </w:t>
              </w:r>
              <w:r w:rsidR="00310722" w:rsidRPr="00310722">
                <w:rPr>
                  <w:rStyle w:val="Hyperlink"/>
                  <w:rFonts w:ascii="Arial" w:hAnsi="Arial" w:cs="Arial"/>
                  <w:i/>
                  <w:color w:val="808080" w:themeColor="background1" w:themeShade="80"/>
                  <w:sz w:val="18"/>
                  <w:szCs w:val="18"/>
                  <w:u w:val="none"/>
                </w:rPr>
                <w:t>Nature</w:t>
              </w:r>
              <w:r w:rsidR="00310722" w:rsidRPr="00310722">
                <w:rPr>
                  <w:rStyle w:val="Hyperlink"/>
                  <w:rFonts w:ascii="Arial" w:hAnsi="Arial" w:cs="Arial"/>
                  <w:color w:val="808080" w:themeColor="background1" w:themeShade="80"/>
                  <w:sz w:val="18"/>
                  <w:szCs w:val="18"/>
                  <w:u w:val="none"/>
                </w:rPr>
                <w:t xml:space="preserve"> Oct. 11; 490(7419):181-91.</w:t>
              </w:r>
            </w:hyperlink>
          </w:p>
          <w:p w14:paraId="6FC0AB35" w14:textId="77777777" w:rsidR="00AD1D45" w:rsidRDefault="00310722" w:rsidP="00310722">
            <w:pPr>
              <w:tabs>
                <w:tab w:val="left" w:pos="9180"/>
              </w:tabs>
              <w:ind w:right="270"/>
              <w:rPr>
                <w:rFonts w:ascii="Arial" w:hAnsi="Arial" w:cs="Arial"/>
                <w:sz w:val="22"/>
                <w:szCs w:val="22"/>
              </w:rPr>
            </w:pPr>
            <w:r w:rsidRPr="0043356C">
              <w:rPr>
                <w:rFonts w:ascii="Arial" w:hAnsi="Arial" w:cs="Arial"/>
                <w:sz w:val="22"/>
                <w:szCs w:val="22"/>
                <w:u w:val="single"/>
              </w:rPr>
              <w:t xml:space="preserve">Consideration of </w:t>
            </w:r>
            <w:r>
              <w:rPr>
                <w:rFonts w:ascii="Arial" w:hAnsi="Arial" w:cs="Arial"/>
                <w:sz w:val="22"/>
                <w:szCs w:val="22"/>
                <w:u w:val="single"/>
              </w:rPr>
              <w:t xml:space="preserve">biological </w:t>
            </w:r>
            <w:r w:rsidRPr="0043356C">
              <w:rPr>
                <w:rFonts w:ascii="Arial" w:hAnsi="Arial" w:cs="Arial"/>
                <w:sz w:val="22"/>
                <w:szCs w:val="22"/>
                <w:u w:val="single"/>
              </w:rPr>
              <w:t>variables</w:t>
            </w:r>
            <w:ins w:id="14" w:author="Jennifer Barr" w:date="2019-01-31T14:25:00Z">
              <w:r w:rsidR="00AD1D45">
                <w:rPr>
                  <w:rFonts w:ascii="Arial" w:hAnsi="Arial" w:cs="Arial"/>
                  <w:sz w:val="22"/>
                  <w:szCs w:val="22"/>
                  <w:u w:val="single"/>
                </w:rPr>
                <w:t>,</w:t>
              </w:r>
            </w:ins>
            <w:r w:rsidRPr="0043356C">
              <w:rPr>
                <w:rFonts w:ascii="Arial" w:hAnsi="Arial" w:cs="Arial"/>
                <w:sz w:val="22"/>
                <w:szCs w:val="22"/>
                <w:u w:val="single"/>
              </w:rPr>
              <w:t xml:space="preserve"> including sex</w:t>
            </w:r>
            <w:r w:rsidR="00AD1D45">
              <w:rPr>
                <w:rFonts w:ascii="Arial" w:hAnsi="Arial" w:cs="Arial"/>
                <w:sz w:val="22"/>
                <w:szCs w:val="22"/>
                <w:u w:val="single"/>
              </w:rPr>
              <w:t>, in the proposed research</w:t>
            </w:r>
            <w:r>
              <w:rPr>
                <w:rFonts w:ascii="Arial" w:hAnsi="Arial" w:cs="Arial"/>
                <w:sz w:val="22"/>
                <w:szCs w:val="22"/>
              </w:rPr>
              <w:t xml:space="preserve"> – </w:t>
            </w:r>
            <w:r w:rsidR="00AD1D45" w:rsidRPr="00D72371">
              <w:rPr>
                <w:rFonts w:ascii="Arial" w:hAnsi="Arial" w:cs="Arial"/>
                <w:i/>
                <w:color w:val="808080" w:themeColor="background1" w:themeShade="80"/>
                <w:sz w:val="18"/>
                <w:szCs w:val="18"/>
              </w:rPr>
              <w:t>(0.25 pages)</w:t>
            </w:r>
            <w:r w:rsidR="00AD1D45" w:rsidRPr="00171D63">
              <w:rPr>
                <w:rFonts w:ascii="Arial" w:hAnsi="Arial" w:cs="Arial"/>
                <w:sz w:val="22"/>
                <w:szCs w:val="22"/>
              </w:rPr>
              <w:t xml:space="preserve"> </w:t>
            </w:r>
          </w:p>
          <w:p w14:paraId="04479953" w14:textId="6C91F2ED" w:rsidR="00310722" w:rsidRPr="00885A97" w:rsidRDefault="00C14A4D" w:rsidP="00310722">
            <w:pPr>
              <w:tabs>
                <w:tab w:val="left" w:pos="9180"/>
              </w:tabs>
              <w:ind w:right="270"/>
              <w:rPr>
                <w:rFonts w:ascii="Arial" w:hAnsi="Arial" w:cs="Arial"/>
                <w:i/>
                <w:color w:val="808080" w:themeColor="background1" w:themeShade="80"/>
                <w:sz w:val="18"/>
                <w:szCs w:val="18"/>
              </w:rPr>
            </w:pPr>
            <w:r>
              <w:rPr>
                <w:rFonts w:ascii="Arial" w:hAnsi="Arial" w:cs="Arial"/>
                <w:i/>
                <w:color w:val="808080" w:themeColor="background1" w:themeShade="80"/>
                <w:sz w:val="18"/>
                <w:szCs w:val="18"/>
              </w:rPr>
              <w:t>I</w:t>
            </w:r>
            <w:r w:rsidR="00310722" w:rsidRPr="00885A97">
              <w:rPr>
                <w:rFonts w:ascii="Arial" w:hAnsi="Arial" w:cs="Arial"/>
                <w:i/>
                <w:color w:val="808080" w:themeColor="background1" w:themeShade="80"/>
                <w:sz w:val="18"/>
                <w:szCs w:val="18"/>
              </w:rPr>
              <w:t>nclude discussion of:</w:t>
            </w:r>
          </w:p>
          <w:p w14:paraId="49D1BB07" w14:textId="77777777" w:rsidR="00310722" w:rsidRPr="00885A97" w:rsidRDefault="00310722" w:rsidP="00310722">
            <w:pPr>
              <w:pStyle w:val="ListParagraph"/>
              <w:numPr>
                <w:ilvl w:val="0"/>
                <w:numId w:val="21"/>
              </w:numPr>
              <w:tabs>
                <w:tab w:val="left" w:pos="9180"/>
              </w:tabs>
              <w:ind w:right="270"/>
              <w:rPr>
                <w:rFonts w:ascii="Arial" w:hAnsi="Arial" w:cs="Arial"/>
                <w:i/>
                <w:color w:val="808080" w:themeColor="background1" w:themeShade="80"/>
                <w:sz w:val="18"/>
                <w:szCs w:val="18"/>
              </w:rPr>
            </w:pPr>
            <w:r w:rsidRPr="00885A97">
              <w:rPr>
                <w:rFonts w:ascii="Arial" w:hAnsi="Arial" w:cs="Arial"/>
                <w:i/>
                <w:color w:val="808080" w:themeColor="background1" w:themeShade="80"/>
                <w:sz w:val="18"/>
                <w:szCs w:val="18"/>
              </w:rPr>
              <w:t xml:space="preserve">Sex (required; e.g. inclusion of equal numbers of each; sex impact on results; separate analysis of results; karyotype of cell lines) </w:t>
            </w:r>
          </w:p>
          <w:p w14:paraId="1CB224F3" w14:textId="77777777" w:rsidR="00AE6662" w:rsidRPr="00885A97" w:rsidRDefault="00310722" w:rsidP="00310722">
            <w:pPr>
              <w:pStyle w:val="ListParagraph"/>
              <w:numPr>
                <w:ilvl w:val="0"/>
                <w:numId w:val="21"/>
              </w:numPr>
              <w:tabs>
                <w:tab w:val="left" w:pos="9180"/>
              </w:tabs>
              <w:spacing w:after="120"/>
              <w:ind w:right="270"/>
              <w:rPr>
                <w:rFonts w:ascii="Arial" w:hAnsi="Arial" w:cs="Arial"/>
                <w:b/>
                <w:color w:val="7F7F7F" w:themeColor="text1" w:themeTint="80"/>
                <w:sz w:val="22"/>
                <w:szCs w:val="22"/>
              </w:rPr>
            </w:pPr>
            <w:r w:rsidRPr="00885A97">
              <w:rPr>
                <w:rFonts w:ascii="Arial" w:hAnsi="Arial" w:cs="Arial"/>
                <w:i/>
                <w:color w:val="808080" w:themeColor="background1" w:themeShade="80"/>
                <w:sz w:val="18"/>
                <w:szCs w:val="18"/>
              </w:rPr>
              <w:t>Weight, age, and health status, if applicable</w:t>
            </w:r>
          </w:p>
          <w:p w14:paraId="6BDAE217" w14:textId="4D7500F2" w:rsidR="00AD1D45" w:rsidRPr="00197728" w:rsidRDefault="00AD1D45" w:rsidP="00885A97">
            <w:pPr>
              <w:pStyle w:val="ListParagraph"/>
              <w:tabs>
                <w:tab w:val="left" w:pos="9180"/>
              </w:tabs>
              <w:spacing w:after="120"/>
              <w:ind w:right="270"/>
              <w:rPr>
                <w:rFonts w:ascii="Arial" w:hAnsi="Arial" w:cs="Arial"/>
                <w:b/>
                <w:color w:val="7F7F7F" w:themeColor="text1" w:themeTint="80"/>
                <w:sz w:val="22"/>
                <w:szCs w:val="22"/>
              </w:rPr>
            </w:pPr>
          </w:p>
        </w:tc>
      </w:tr>
    </w:tbl>
    <w:p w14:paraId="05F26DF4" w14:textId="77777777" w:rsidR="00643F83" w:rsidRPr="00310722" w:rsidRDefault="00643F83" w:rsidP="00643F83">
      <w:pPr>
        <w:rPr>
          <w:sz w:val="10"/>
          <w:szCs w:val="10"/>
        </w:rPr>
      </w:pPr>
    </w:p>
    <w:tbl>
      <w:tblPr>
        <w:tblStyle w:val="TableGrid"/>
        <w:tblW w:w="10080" w:type="dxa"/>
        <w:tblInd w:w="-5" w:type="dxa"/>
        <w:tblLook w:val="04A0" w:firstRow="1" w:lastRow="0" w:firstColumn="1" w:lastColumn="0" w:noHBand="0" w:noVBand="1"/>
      </w:tblPr>
      <w:tblGrid>
        <w:gridCol w:w="10080"/>
      </w:tblGrid>
      <w:tr w:rsidR="00C747D4" w14:paraId="2E739037" w14:textId="77777777" w:rsidTr="008A0BFB">
        <w:trPr>
          <w:trHeight w:val="3563"/>
        </w:trPr>
        <w:tc>
          <w:tcPr>
            <w:tcW w:w="10080" w:type="dxa"/>
          </w:tcPr>
          <w:p w14:paraId="42136DDF" w14:textId="59C3C057" w:rsidR="00664726" w:rsidRPr="0045527A" w:rsidRDefault="00A501B5" w:rsidP="00FD1700">
            <w:pPr>
              <w:spacing w:after="120"/>
              <w:rPr>
                <w:rFonts w:ascii="Arial" w:hAnsi="Arial" w:cs="Arial"/>
                <w:sz w:val="22"/>
                <w:szCs w:val="22"/>
              </w:rPr>
            </w:pPr>
            <w:r w:rsidRPr="0045527A">
              <w:rPr>
                <w:rFonts w:ascii="Arial" w:hAnsi="Arial" w:cs="Arial"/>
                <w:b/>
                <w:sz w:val="22"/>
                <w:szCs w:val="22"/>
              </w:rPr>
              <w:t>Aim</w:t>
            </w:r>
            <w:r w:rsidRPr="0045527A">
              <w:rPr>
                <w:rFonts w:ascii="Arial" w:hAnsi="Arial" w:cs="Arial"/>
                <w:sz w:val="22"/>
                <w:szCs w:val="22"/>
              </w:rPr>
              <w:t xml:space="preserve"> </w:t>
            </w:r>
            <w:r w:rsidRPr="0045527A">
              <w:rPr>
                <w:rFonts w:ascii="Arial" w:hAnsi="Arial" w:cs="Arial"/>
                <w:b/>
                <w:sz w:val="22"/>
                <w:szCs w:val="22"/>
              </w:rPr>
              <w:t>1:</w:t>
            </w:r>
            <w:r w:rsidRPr="0045527A">
              <w:rPr>
                <w:rFonts w:ascii="Arial" w:hAnsi="Arial" w:cs="Arial"/>
                <w:sz w:val="22"/>
                <w:szCs w:val="22"/>
              </w:rPr>
              <w:t xml:space="preserve"> </w:t>
            </w:r>
            <w:r w:rsidR="00CA08A7">
              <w:rPr>
                <w:rFonts w:ascii="Arial" w:hAnsi="Arial" w:cs="Arial"/>
                <w:i/>
                <w:color w:val="808080" w:themeColor="background1" w:themeShade="80"/>
                <w:sz w:val="18"/>
                <w:szCs w:val="18"/>
              </w:rPr>
              <w:t>Ti</w:t>
            </w:r>
            <w:r w:rsidRPr="0045527A">
              <w:rPr>
                <w:rFonts w:ascii="Arial" w:hAnsi="Arial" w:cs="Arial"/>
                <w:i/>
                <w:color w:val="808080" w:themeColor="background1" w:themeShade="80"/>
                <w:sz w:val="18"/>
                <w:szCs w:val="18"/>
              </w:rPr>
              <w:t xml:space="preserve">tle </w:t>
            </w:r>
            <w:r w:rsidR="00CA08A7">
              <w:rPr>
                <w:rFonts w:ascii="Arial" w:hAnsi="Arial" w:cs="Arial"/>
                <w:i/>
                <w:color w:val="808080" w:themeColor="background1" w:themeShade="80"/>
                <w:sz w:val="18"/>
                <w:szCs w:val="18"/>
              </w:rPr>
              <w:t xml:space="preserve">to be repeated </w:t>
            </w:r>
            <w:r w:rsidRPr="0045527A">
              <w:rPr>
                <w:rFonts w:ascii="Arial" w:hAnsi="Arial" w:cs="Arial"/>
                <w:i/>
                <w:color w:val="808080" w:themeColor="background1" w:themeShade="80"/>
                <w:sz w:val="18"/>
                <w:szCs w:val="18"/>
              </w:rPr>
              <w:t xml:space="preserve">verbatim from </w:t>
            </w:r>
            <w:r w:rsidR="00CA08A7">
              <w:rPr>
                <w:rFonts w:ascii="Arial" w:hAnsi="Arial" w:cs="Arial"/>
                <w:i/>
                <w:color w:val="808080" w:themeColor="background1" w:themeShade="80"/>
                <w:sz w:val="18"/>
                <w:szCs w:val="18"/>
              </w:rPr>
              <w:t>S</w:t>
            </w:r>
            <w:r w:rsidRPr="0045527A">
              <w:rPr>
                <w:rFonts w:ascii="Arial" w:hAnsi="Arial" w:cs="Arial"/>
                <w:i/>
                <w:color w:val="808080" w:themeColor="background1" w:themeShade="80"/>
                <w:sz w:val="18"/>
                <w:szCs w:val="18"/>
              </w:rPr>
              <w:t xml:space="preserve">pecific </w:t>
            </w:r>
            <w:r w:rsidR="00CA08A7">
              <w:rPr>
                <w:rFonts w:ascii="Arial" w:hAnsi="Arial" w:cs="Arial"/>
                <w:i/>
                <w:color w:val="808080" w:themeColor="background1" w:themeShade="80"/>
                <w:sz w:val="18"/>
                <w:szCs w:val="18"/>
              </w:rPr>
              <w:t>A</w:t>
            </w:r>
            <w:r w:rsidRPr="0045527A">
              <w:rPr>
                <w:rFonts w:ascii="Arial" w:hAnsi="Arial" w:cs="Arial"/>
                <w:i/>
                <w:color w:val="808080" w:themeColor="background1" w:themeShade="80"/>
                <w:sz w:val="18"/>
                <w:szCs w:val="18"/>
              </w:rPr>
              <w:t>ims page.</w:t>
            </w:r>
            <w:r w:rsidRPr="0045527A">
              <w:rPr>
                <w:rFonts w:ascii="Arial" w:hAnsi="Arial" w:cs="Arial"/>
                <w:sz w:val="22"/>
                <w:szCs w:val="22"/>
              </w:rPr>
              <w:t xml:space="preserve"> </w:t>
            </w:r>
          </w:p>
          <w:p w14:paraId="7398E2C4" w14:textId="7F033D93" w:rsidR="00A501B5" w:rsidRPr="0045527A" w:rsidRDefault="00A501B5" w:rsidP="00A501B5">
            <w:pPr>
              <w:rPr>
                <w:rFonts w:ascii="Arial" w:hAnsi="Arial" w:cs="Arial"/>
                <w:color w:val="000000" w:themeColor="text1"/>
                <w:sz w:val="22"/>
                <w:szCs w:val="22"/>
              </w:rPr>
            </w:pPr>
            <w:r w:rsidRPr="0045527A">
              <w:rPr>
                <w:rFonts w:ascii="Arial" w:hAnsi="Arial" w:cs="Arial"/>
                <w:sz w:val="22"/>
                <w:szCs w:val="22"/>
              </w:rPr>
              <w:t xml:space="preserve">Introduction: </w:t>
            </w:r>
            <w:r w:rsidR="005B7636">
              <w:rPr>
                <w:rFonts w:ascii="Arial" w:hAnsi="Arial" w:cs="Arial"/>
                <w:b/>
                <w:i/>
                <w:color w:val="808080" w:themeColor="background1" w:themeShade="80"/>
                <w:sz w:val="18"/>
                <w:szCs w:val="18"/>
              </w:rPr>
              <w:t>I</w:t>
            </w:r>
            <w:r w:rsidR="005B7636" w:rsidRPr="000607F5">
              <w:rPr>
                <w:rFonts w:ascii="Arial" w:hAnsi="Arial" w:cs="Arial"/>
                <w:b/>
                <w:i/>
                <w:color w:val="808080" w:themeColor="background1" w:themeShade="80"/>
                <w:sz w:val="18"/>
                <w:szCs w:val="18"/>
              </w:rPr>
              <w:t>nclude the following points, combined into one paragraph of ~6-8 sentences</w:t>
            </w:r>
            <w:r w:rsidR="005B7636">
              <w:rPr>
                <w:rFonts w:ascii="Arial" w:hAnsi="Arial" w:cs="Arial"/>
                <w:b/>
                <w:i/>
                <w:color w:val="808080" w:themeColor="background1" w:themeShade="80"/>
                <w:sz w:val="18"/>
                <w:szCs w:val="18"/>
              </w:rPr>
              <w:t>.</w:t>
            </w:r>
          </w:p>
          <w:p w14:paraId="302C2EDF" w14:textId="0D01E30F" w:rsidR="00664726" w:rsidRPr="008F3834" w:rsidRDefault="00A501B5" w:rsidP="008F3834">
            <w:pPr>
              <w:pStyle w:val="ListParagraph"/>
              <w:numPr>
                <w:ilvl w:val="0"/>
                <w:numId w:val="6"/>
              </w:numPr>
              <w:rPr>
                <w:rFonts w:ascii="Arial" w:hAnsi="Arial" w:cs="Arial"/>
                <w:color w:val="000000" w:themeColor="text1"/>
                <w:sz w:val="22"/>
                <w:szCs w:val="22"/>
              </w:rPr>
            </w:pPr>
            <w:r w:rsidRPr="0045527A">
              <w:rPr>
                <w:rFonts w:ascii="Arial" w:hAnsi="Arial" w:cs="Arial"/>
                <w:sz w:val="22"/>
                <w:szCs w:val="22"/>
              </w:rPr>
              <w:t xml:space="preserve">Justification: </w:t>
            </w:r>
            <w:r w:rsidR="00CA08A7">
              <w:rPr>
                <w:rFonts w:ascii="Arial" w:hAnsi="Arial" w:cs="Arial"/>
                <w:i/>
                <w:color w:val="808080" w:themeColor="background1" w:themeShade="80"/>
                <w:sz w:val="18"/>
                <w:szCs w:val="18"/>
              </w:rPr>
              <w:t>The</w:t>
            </w:r>
            <w:r w:rsidR="00CA08A7" w:rsidRPr="0045527A">
              <w:rPr>
                <w:rFonts w:ascii="Arial" w:hAnsi="Arial" w:cs="Arial"/>
                <w:i/>
                <w:color w:val="808080" w:themeColor="background1" w:themeShade="80"/>
                <w:sz w:val="18"/>
                <w:szCs w:val="18"/>
              </w:rPr>
              <w:t xml:space="preserve"> </w:t>
            </w:r>
            <w:r w:rsidRPr="0045527A">
              <w:rPr>
                <w:rFonts w:ascii="Arial" w:hAnsi="Arial" w:cs="Arial"/>
                <w:i/>
                <w:color w:val="808080" w:themeColor="background1" w:themeShade="80"/>
                <w:sz w:val="18"/>
                <w:szCs w:val="18"/>
              </w:rPr>
              <w:t>question/</w:t>
            </w:r>
            <w:r w:rsidR="0045527A">
              <w:rPr>
                <w:rFonts w:ascii="Arial" w:hAnsi="Arial" w:cs="Arial"/>
                <w:i/>
                <w:color w:val="808080" w:themeColor="background1" w:themeShade="80"/>
                <w:sz w:val="18"/>
                <w:szCs w:val="18"/>
              </w:rPr>
              <w:t xml:space="preserve">problem </w:t>
            </w:r>
            <w:r w:rsidR="00CA08A7">
              <w:rPr>
                <w:rFonts w:ascii="Arial" w:hAnsi="Arial" w:cs="Arial"/>
                <w:i/>
                <w:color w:val="808080" w:themeColor="background1" w:themeShade="80"/>
                <w:sz w:val="18"/>
                <w:szCs w:val="18"/>
              </w:rPr>
              <w:t xml:space="preserve">that </w:t>
            </w:r>
            <w:r w:rsidR="0045527A">
              <w:rPr>
                <w:rFonts w:ascii="Arial" w:hAnsi="Arial" w:cs="Arial"/>
                <w:i/>
                <w:color w:val="808080" w:themeColor="background1" w:themeShade="80"/>
                <w:sz w:val="18"/>
                <w:szCs w:val="18"/>
              </w:rPr>
              <w:t>needs to be addressed (a part of the overall need</w:t>
            </w:r>
            <w:r w:rsidRPr="0045527A">
              <w:rPr>
                <w:rFonts w:ascii="Arial" w:hAnsi="Arial" w:cs="Arial"/>
                <w:i/>
                <w:color w:val="808080" w:themeColor="background1" w:themeShade="80"/>
                <w:sz w:val="18"/>
                <w:szCs w:val="18"/>
              </w:rPr>
              <w:t>)</w:t>
            </w:r>
            <w:r w:rsidR="00D838DB">
              <w:rPr>
                <w:rFonts w:ascii="Arial" w:hAnsi="Arial" w:cs="Arial"/>
                <w:i/>
                <w:color w:val="808080" w:themeColor="background1" w:themeShade="80"/>
                <w:sz w:val="18"/>
                <w:szCs w:val="18"/>
              </w:rPr>
              <w:t>.</w:t>
            </w:r>
          </w:p>
          <w:p w14:paraId="16C8457E" w14:textId="77777777" w:rsidR="00DD4830" w:rsidRPr="008A0BFB" w:rsidRDefault="00DD4830" w:rsidP="008A0BFB">
            <w:pPr>
              <w:pStyle w:val="ListParagraph"/>
              <w:numPr>
                <w:ilvl w:val="1"/>
                <w:numId w:val="6"/>
              </w:numPr>
              <w:rPr>
                <w:rFonts w:ascii="Arial" w:hAnsi="Arial" w:cs="Arial"/>
                <w:color w:val="000000" w:themeColor="text1"/>
                <w:sz w:val="22"/>
                <w:szCs w:val="22"/>
              </w:rPr>
            </w:pPr>
          </w:p>
          <w:p w14:paraId="2495BEE1" w14:textId="46C270E3" w:rsidR="00A501B5" w:rsidRPr="00664726" w:rsidRDefault="00A501B5" w:rsidP="00664726">
            <w:pPr>
              <w:pStyle w:val="ListParagraph"/>
              <w:numPr>
                <w:ilvl w:val="0"/>
                <w:numId w:val="6"/>
              </w:numPr>
              <w:rPr>
                <w:rFonts w:ascii="Arial" w:hAnsi="Arial" w:cs="Arial"/>
                <w:sz w:val="22"/>
                <w:szCs w:val="22"/>
              </w:rPr>
            </w:pPr>
            <w:r w:rsidRPr="00664726">
              <w:rPr>
                <w:rFonts w:ascii="Arial" w:hAnsi="Arial" w:cs="Arial"/>
                <w:sz w:val="22"/>
                <w:szCs w:val="22"/>
              </w:rPr>
              <w:t xml:space="preserve">Objective of Aim: </w:t>
            </w:r>
            <w:r w:rsidR="00664726" w:rsidRPr="00664726">
              <w:rPr>
                <w:rFonts w:ascii="Arial" w:hAnsi="Arial" w:cs="Arial"/>
                <w:i/>
                <w:color w:val="808080" w:themeColor="background1" w:themeShade="80"/>
                <w:sz w:val="18"/>
                <w:szCs w:val="18"/>
              </w:rPr>
              <w:t>P</w:t>
            </w:r>
            <w:r w:rsidRPr="00664726">
              <w:rPr>
                <w:rFonts w:ascii="Arial" w:hAnsi="Arial" w:cs="Arial"/>
                <w:i/>
                <w:color w:val="808080" w:themeColor="background1" w:themeShade="80"/>
                <w:sz w:val="18"/>
                <w:szCs w:val="18"/>
              </w:rPr>
              <w:t xml:space="preserve">art of the overall objective </w:t>
            </w:r>
            <w:r w:rsidR="006A132A" w:rsidRPr="00664726">
              <w:rPr>
                <w:rFonts w:ascii="Arial" w:hAnsi="Arial" w:cs="Arial"/>
                <w:i/>
                <w:color w:val="808080" w:themeColor="background1" w:themeShade="80"/>
                <w:sz w:val="18"/>
                <w:szCs w:val="18"/>
              </w:rPr>
              <w:t xml:space="preserve">stated </w:t>
            </w:r>
            <w:r w:rsidR="00A71969" w:rsidRPr="00664726">
              <w:rPr>
                <w:rFonts w:ascii="Arial" w:hAnsi="Arial" w:cs="Arial"/>
                <w:i/>
                <w:color w:val="808080" w:themeColor="background1" w:themeShade="80"/>
                <w:sz w:val="18"/>
                <w:szCs w:val="18"/>
              </w:rPr>
              <w:t>o</w:t>
            </w:r>
            <w:r w:rsidRPr="00664726">
              <w:rPr>
                <w:rFonts w:ascii="Arial" w:hAnsi="Arial" w:cs="Arial"/>
                <w:i/>
                <w:color w:val="808080" w:themeColor="background1" w:themeShade="80"/>
                <w:sz w:val="18"/>
                <w:szCs w:val="18"/>
              </w:rPr>
              <w:t>n</w:t>
            </w:r>
            <w:r w:rsidR="006A132A" w:rsidRPr="00664726">
              <w:rPr>
                <w:rFonts w:ascii="Arial" w:hAnsi="Arial" w:cs="Arial"/>
                <w:i/>
                <w:color w:val="808080" w:themeColor="background1" w:themeShade="80"/>
                <w:sz w:val="18"/>
                <w:szCs w:val="18"/>
              </w:rPr>
              <w:t xml:space="preserve"> </w:t>
            </w:r>
            <w:r w:rsidR="00A71969" w:rsidRPr="00664726">
              <w:rPr>
                <w:rFonts w:ascii="Arial" w:hAnsi="Arial" w:cs="Arial"/>
                <w:i/>
                <w:color w:val="808080" w:themeColor="background1" w:themeShade="80"/>
                <w:sz w:val="18"/>
                <w:szCs w:val="18"/>
              </w:rPr>
              <w:t>Specific Aims</w:t>
            </w:r>
            <w:r w:rsidR="001B7172">
              <w:rPr>
                <w:rFonts w:ascii="Arial" w:hAnsi="Arial" w:cs="Arial"/>
                <w:i/>
                <w:color w:val="808080" w:themeColor="background1" w:themeShade="80"/>
                <w:sz w:val="18"/>
                <w:szCs w:val="18"/>
              </w:rPr>
              <w:t xml:space="preserve"> page</w:t>
            </w:r>
            <w:r w:rsidR="00A71969" w:rsidRPr="00664726">
              <w:rPr>
                <w:rFonts w:ascii="Arial" w:hAnsi="Arial" w:cs="Arial"/>
                <w:i/>
                <w:color w:val="808080" w:themeColor="background1" w:themeShade="80"/>
                <w:sz w:val="18"/>
                <w:szCs w:val="18"/>
              </w:rPr>
              <w:t>;</w:t>
            </w:r>
            <w:r w:rsidR="006A132A" w:rsidRPr="00664726">
              <w:rPr>
                <w:rFonts w:ascii="Arial" w:hAnsi="Arial" w:cs="Arial"/>
                <w:i/>
                <w:color w:val="808080" w:themeColor="background1" w:themeShade="80"/>
                <w:sz w:val="18"/>
                <w:szCs w:val="18"/>
              </w:rPr>
              <w:t xml:space="preserve"> </w:t>
            </w:r>
            <w:r w:rsidR="00A71969" w:rsidRPr="00664726">
              <w:rPr>
                <w:rFonts w:ascii="Arial" w:hAnsi="Arial" w:cs="Arial"/>
                <w:i/>
                <w:color w:val="808080" w:themeColor="background1" w:themeShade="80"/>
                <w:sz w:val="18"/>
                <w:szCs w:val="18"/>
              </w:rPr>
              <w:t xml:space="preserve">also </w:t>
            </w:r>
            <w:r w:rsidR="00D838DB">
              <w:rPr>
                <w:rFonts w:ascii="Arial" w:hAnsi="Arial" w:cs="Arial"/>
                <w:i/>
                <w:color w:val="808080" w:themeColor="background1" w:themeShade="80"/>
                <w:sz w:val="18"/>
                <w:szCs w:val="18"/>
              </w:rPr>
              <w:t>how</w:t>
            </w:r>
            <w:r w:rsidRPr="00664726">
              <w:rPr>
                <w:rFonts w:ascii="Arial" w:hAnsi="Arial" w:cs="Arial"/>
                <w:i/>
                <w:color w:val="808080" w:themeColor="background1" w:themeShade="80"/>
                <w:sz w:val="18"/>
                <w:szCs w:val="18"/>
              </w:rPr>
              <w:t xml:space="preserve"> </w:t>
            </w:r>
            <w:r w:rsidR="00D838DB" w:rsidRPr="00664726">
              <w:rPr>
                <w:rFonts w:ascii="Arial" w:hAnsi="Arial" w:cs="Arial"/>
                <w:i/>
                <w:color w:val="808080" w:themeColor="background1" w:themeShade="80"/>
                <w:sz w:val="18"/>
                <w:szCs w:val="18"/>
              </w:rPr>
              <w:t>attain</w:t>
            </w:r>
            <w:r w:rsidR="00D838DB">
              <w:rPr>
                <w:rFonts w:ascii="Arial" w:hAnsi="Arial" w:cs="Arial"/>
                <w:i/>
                <w:color w:val="808080" w:themeColor="background1" w:themeShade="80"/>
                <w:sz w:val="18"/>
                <w:szCs w:val="18"/>
              </w:rPr>
              <w:t>ing</w:t>
            </w:r>
            <w:r w:rsidRPr="00664726">
              <w:rPr>
                <w:rFonts w:ascii="Arial" w:hAnsi="Arial" w:cs="Arial"/>
                <w:i/>
                <w:color w:val="808080" w:themeColor="background1" w:themeShade="80"/>
                <w:sz w:val="18"/>
                <w:szCs w:val="18"/>
              </w:rPr>
              <w:t xml:space="preserve"> this objective will help address/resolve</w:t>
            </w:r>
            <w:r w:rsidR="006A132A" w:rsidRPr="00664726">
              <w:rPr>
                <w:rFonts w:ascii="Arial" w:hAnsi="Arial" w:cs="Arial"/>
                <w:i/>
                <w:color w:val="808080" w:themeColor="background1" w:themeShade="80"/>
                <w:sz w:val="18"/>
                <w:szCs w:val="18"/>
              </w:rPr>
              <w:t xml:space="preserve"> the</w:t>
            </w:r>
            <w:r w:rsidRPr="00664726">
              <w:rPr>
                <w:rFonts w:ascii="Arial" w:hAnsi="Arial" w:cs="Arial"/>
                <w:i/>
                <w:color w:val="808080" w:themeColor="background1" w:themeShade="80"/>
                <w:sz w:val="18"/>
                <w:szCs w:val="18"/>
              </w:rPr>
              <w:t xml:space="preserve"> question posed above.</w:t>
            </w:r>
          </w:p>
          <w:p w14:paraId="2AC4C87D" w14:textId="1DBE1F20" w:rsidR="00DD4830" w:rsidRDefault="00AD1D45" w:rsidP="00DD4830">
            <w:pPr>
              <w:pStyle w:val="ListParagraph"/>
              <w:numPr>
                <w:ilvl w:val="1"/>
                <w:numId w:val="6"/>
              </w:numPr>
              <w:spacing w:after="120"/>
              <w:rPr>
                <w:rFonts w:ascii="Arial" w:hAnsi="Arial" w:cs="Arial"/>
                <w:sz w:val="22"/>
                <w:szCs w:val="22"/>
              </w:rPr>
            </w:pPr>
            <w:r>
              <w:rPr>
                <w:rFonts w:ascii="Arial" w:hAnsi="Arial" w:cs="Arial"/>
                <w:sz w:val="22"/>
                <w:szCs w:val="22"/>
              </w:rPr>
              <w:t>“</w:t>
            </w:r>
            <w:r w:rsidR="00A501B5" w:rsidRPr="0045527A">
              <w:rPr>
                <w:rFonts w:ascii="Arial" w:hAnsi="Arial" w:cs="Arial"/>
                <w:sz w:val="22"/>
                <w:szCs w:val="22"/>
              </w:rPr>
              <w:t xml:space="preserve">The </w:t>
            </w:r>
            <w:r w:rsidR="00A501B5" w:rsidRPr="0045527A">
              <w:rPr>
                <w:rFonts w:ascii="Arial" w:hAnsi="Arial" w:cs="Arial"/>
                <w:i/>
                <w:sz w:val="22"/>
                <w:szCs w:val="22"/>
                <w:u w:val="single"/>
              </w:rPr>
              <w:t>objective</w:t>
            </w:r>
            <w:r w:rsidR="00A501B5" w:rsidRPr="0045527A">
              <w:rPr>
                <w:rFonts w:ascii="Arial" w:hAnsi="Arial" w:cs="Arial"/>
                <w:sz w:val="22"/>
                <w:szCs w:val="22"/>
              </w:rPr>
              <w:t xml:space="preserve"> of this aim is to…</w:t>
            </w:r>
            <w:r>
              <w:rPr>
                <w:rFonts w:ascii="Arial" w:hAnsi="Arial" w:cs="Arial"/>
                <w:sz w:val="22"/>
                <w:szCs w:val="22"/>
              </w:rPr>
              <w:t>”</w:t>
            </w:r>
          </w:p>
          <w:p w14:paraId="7529045A" w14:textId="77777777" w:rsidR="00DD4830" w:rsidRPr="00DD4830" w:rsidRDefault="00DD4830" w:rsidP="00DD4830">
            <w:pPr>
              <w:pStyle w:val="ListParagraph"/>
              <w:spacing w:after="120"/>
              <w:ind w:left="1440"/>
              <w:rPr>
                <w:rFonts w:ascii="Arial" w:hAnsi="Arial" w:cs="Arial"/>
                <w:sz w:val="22"/>
                <w:szCs w:val="22"/>
              </w:rPr>
            </w:pPr>
          </w:p>
          <w:p w14:paraId="3C23BD59" w14:textId="620E8A78" w:rsidR="00A501B5" w:rsidRPr="0045527A" w:rsidRDefault="00A501B5" w:rsidP="00664726">
            <w:pPr>
              <w:pStyle w:val="ListParagraph"/>
              <w:numPr>
                <w:ilvl w:val="0"/>
                <w:numId w:val="7"/>
              </w:numPr>
              <w:rPr>
                <w:rFonts w:ascii="Arial" w:hAnsi="Arial" w:cs="Arial"/>
                <w:sz w:val="22"/>
                <w:szCs w:val="22"/>
              </w:rPr>
            </w:pPr>
            <w:r w:rsidRPr="0045527A">
              <w:rPr>
                <w:rFonts w:ascii="Arial" w:hAnsi="Arial" w:cs="Arial"/>
                <w:sz w:val="22"/>
                <w:szCs w:val="22"/>
              </w:rPr>
              <w:t xml:space="preserve">Working hypothesis: </w:t>
            </w:r>
            <w:r w:rsidRPr="00664726">
              <w:rPr>
                <w:rFonts w:ascii="Arial" w:hAnsi="Arial" w:cs="Arial"/>
                <w:i/>
                <w:color w:val="808080" w:themeColor="background1" w:themeShade="80"/>
                <w:sz w:val="18"/>
                <w:szCs w:val="18"/>
              </w:rPr>
              <w:t>Repeat</w:t>
            </w:r>
            <w:r w:rsidR="00CA08A7">
              <w:rPr>
                <w:rFonts w:ascii="Arial" w:hAnsi="Arial" w:cs="Arial"/>
                <w:i/>
                <w:color w:val="808080" w:themeColor="background1" w:themeShade="80"/>
                <w:sz w:val="18"/>
                <w:szCs w:val="18"/>
              </w:rPr>
              <w:t>ed</w:t>
            </w:r>
            <w:r w:rsidRPr="00664726">
              <w:rPr>
                <w:rFonts w:ascii="Arial" w:hAnsi="Arial" w:cs="Arial"/>
                <w:i/>
                <w:color w:val="808080" w:themeColor="background1" w:themeShade="80"/>
                <w:sz w:val="18"/>
                <w:szCs w:val="18"/>
              </w:rPr>
              <w:t xml:space="preserve"> verbatim </w:t>
            </w:r>
            <w:r w:rsidR="006A132A" w:rsidRPr="00664726">
              <w:rPr>
                <w:rFonts w:ascii="Arial" w:hAnsi="Arial" w:cs="Arial"/>
                <w:i/>
                <w:color w:val="808080" w:themeColor="background1" w:themeShade="80"/>
                <w:sz w:val="18"/>
                <w:szCs w:val="18"/>
              </w:rPr>
              <w:t>from Specific A</w:t>
            </w:r>
            <w:r w:rsidRPr="00664726">
              <w:rPr>
                <w:rFonts w:ascii="Arial" w:hAnsi="Arial" w:cs="Arial"/>
                <w:i/>
                <w:color w:val="808080" w:themeColor="background1" w:themeShade="80"/>
                <w:sz w:val="18"/>
                <w:szCs w:val="18"/>
              </w:rPr>
              <w:t>ims.</w:t>
            </w:r>
          </w:p>
          <w:p w14:paraId="4223C338" w14:textId="4BCCC852" w:rsidR="00A501B5" w:rsidRPr="0045527A" w:rsidRDefault="00AD1D45" w:rsidP="00A501B5">
            <w:pPr>
              <w:pStyle w:val="ListParagraph"/>
              <w:numPr>
                <w:ilvl w:val="1"/>
                <w:numId w:val="7"/>
              </w:numPr>
              <w:rPr>
                <w:rFonts w:ascii="Arial" w:hAnsi="Arial" w:cs="Arial"/>
                <w:color w:val="000000" w:themeColor="text1"/>
                <w:sz w:val="22"/>
                <w:szCs w:val="22"/>
              </w:rPr>
            </w:pPr>
            <w:r>
              <w:rPr>
                <w:rFonts w:ascii="Arial" w:hAnsi="Arial" w:cs="Arial"/>
                <w:color w:val="000000" w:themeColor="text1"/>
                <w:sz w:val="22"/>
                <w:szCs w:val="22"/>
              </w:rPr>
              <w:t>“</w:t>
            </w:r>
            <w:r w:rsidR="00A501B5" w:rsidRPr="0045527A">
              <w:rPr>
                <w:rFonts w:ascii="Arial" w:hAnsi="Arial" w:cs="Arial"/>
                <w:color w:val="000000" w:themeColor="text1"/>
                <w:sz w:val="22"/>
                <w:szCs w:val="22"/>
              </w:rPr>
              <w:t xml:space="preserve">To attain this objective, we will test the </w:t>
            </w:r>
            <w:r w:rsidR="00A501B5" w:rsidRPr="0045527A">
              <w:rPr>
                <w:rFonts w:ascii="Arial" w:hAnsi="Arial" w:cs="Arial"/>
                <w:i/>
                <w:color w:val="000000" w:themeColor="text1"/>
                <w:sz w:val="22"/>
                <w:szCs w:val="22"/>
                <w:u w:val="single"/>
              </w:rPr>
              <w:t>working hypothesis</w:t>
            </w:r>
            <w:r w:rsidR="00A501B5" w:rsidRPr="0045527A">
              <w:rPr>
                <w:rFonts w:ascii="Arial" w:hAnsi="Arial" w:cs="Arial"/>
                <w:color w:val="000000" w:themeColor="text1"/>
                <w:sz w:val="22"/>
                <w:szCs w:val="22"/>
              </w:rPr>
              <w:t xml:space="preserve"> that…</w:t>
            </w:r>
            <w:r>
              <w:rPr>
                <w:rFonts w:ascii="Arial" w:hAnsi="Arial" w:cs="Arial"/>
                <w:color w:val="000000" w:themeColor="text1"/>
                <w:sz w:val="22"/>
                <w:szCs w:val="22"/>
              </w:rPr>
              <w:t>”</w:t>
            </w:r>
          </w:p>
          <w:p w14:paraId="688C5A74" w14:textId="77777777" w:rsidR="00A501B5" w:rsidRPr="0045527A" w:rsidRDefault="00A501B5" w:rsidP="00A501B5">
            <w:pPr>
              <w:rPr>
                <w:rFonts w:ascii="Arial" w:hAnsi="Arial" w:cs="Arial"/>
                <w:sz w:val="22"/>
                <w:szCs w:val="22"/>
              </w:rPr>
            </w:pPr>
          </w:p>
          <w:p w14:paraId="6B770E0C" w14:textId="2C719CFE" w:rsidR="00A501B5" w:rsidRPr="0045527A" w:rsidRDefault="00A501B5" w:rsidP="00A501B5">
            <w:pPr>
              <w:pStyle w:val="ListParagraph"/>
              <w:numPr>
                <w:ilvl w:val="0"/>
                <w:numId w:val="7"/>
              </w:numPr>
              <w:rPr>
                <w:rFonts w:ascii="Arial" w:hAnsi="Arial" w:cs="Arial"/>
                <w:sz w:val="22"/>
                <w:szCs w:val="22"/>
              </w:rPr>
            </w:pPr>
            <w:r w:rsidRPr="0045527A">
              <w:rPr>
                <w:rFonts w:ascii="Arial" w:hAnsi="Arial" w:cs="Arial"/>
                <w:sz w:val="22"/>
                <w:szCs w:val="22"/>
              </w:rPr>
              <w:t xml:space="preserve">Approach: </w:t>
            </w:r>
            <w:r w:rsidR="00D838DB">
              <w:rPr>
                <w:rFonts w:ascii="Arial" w:hAnsi="Arial" w:cs="Arial"/>
                <w:i/>
                <w:color w:val="808080" w:themeColor="background1" w:themeShade="80"/>
                <w:sz w:val="18"/>
                <w:szCs w:val="18"/>
              </w:rPr>
              <w:t>T</w:t>
            </w:r>
            <w:r w:rsidRPr="00664726">
              <w:rPr>
                <w:rFonts w:ascii="Arial" w:hAnsi="Arial" w:cs="Arial"/>
                <w:i/>
                <w:color w:val="808080" w:themeColor="background1" w:themeShade="80"/>
                <w:sz w:val="18"/>
                <w:szCs w:val="18"/>
              </w:rPr>
              <w:t>he approach you will use to test your working hypothesis</w:t>
            </w:r>
            <w:r w:rsidR="006A132A" w:rsidRPr="00664726">
              <w:rPr>
                <w:rFonts w:ascii="Arial" w:hAnsi="Arial" w:cs="Arial"/>
                <w:i/>
                <w:color w:val="808080" w:themeColor="background1" w:themeShade="80"/>
                <w:sz w:val="18"/>
                <w:szCs w:val="18"/>
              </w:rPr>
              <w:t>.</w:t>
            </w:r>
          </w:p>
          <w:p w14:paraId="1664A751" w14:textId="795191BE" w:rsidR="00895460" w:rsidRPr="008A0BFB" w:rsidRDefault="00AD1D45" w:rsidP="008A0BFB">
            <w:pPr>
              <w:pStyle w:val="ListParagraph"/>
              <w:numPr>
                <w:ilvl w:val="1"/>
                <w:numId w:val="7"/>
              </w:numPr>
              <w:rPr>
                <w:rFonts w:ascii="Arial" w:hAnsi="Arial" w:cs="Arial"/>
                <w:sz w:val="22"/>
                <w:szCs w:val="22"/>
              </w:rPr>
            </w:pPr>
            <w:r>
              <w:rPr>
                <w:rFonts w:ascii="Arial" w:hAnsi="Arial" w:cs="Arial"/>
                <w:sz w:val="22"/>
                <w:szCs w:val="22"/>
              </w:rPr>
              <w:t>“</w:t>
            </w:r>
            <w:r w:rsidR="00A501B5" w:rsidRPr="0045527A">
              <w:rPr>
                <w:rFonts w:ascii="Arial" w:hAnsi="Arial" w:cs="Arial"/>
                <w:sz w:val="22"/>
                <w:szCs w:val="22"/>
              </w:rPr>
              <w:t xml:space="preserve">Our </w:t>
            </w:r>
            <w:r w:rsidR="00A501B5" w:rsidRPr="0045527A">
              <w:rPr>
                <w:rFonts w:ascii="Arial" w:hAnsi="Arial" w:cs="Arial"/>
                <w:i/>
                <w:sz w:val="22"/>
                <w:szCs w:val="22"/>
                <w:u w:val="single"/>
              </w:rPr>
              <w:t>approach</w:t>
            </w:r>
            <w:r w:rsidR="00A501B5" w:rsidRPr="0045527A">
              <w:rPr>
                <w:rFonts w:ascii="Arial" w:hAnsi="Arial" w:cs="Arial"/>
                <w:sz w:val="22"/>
                <w:szCs w:val="22"/>
              </w:rPr>
              <w:t xml:space="preserve"> to testing the working hypothesis will be…</w:t>
            </w:r>
            <w:r>
              <w:rPr>
                <w:rFonts w:ascii="Arial" w:hAnsi="Arial" w:cs="Arial"/>
                <w:sz w:val="22"/>
                <w:szCs w:val="22"/>
              </w:rPr>
              <w:t>”</w:t>
            </w:r>
          </w:p>
        </w:tc>
      </w:tr>
    </w:tbl>
    <w:p w14:paraId="529F544E" w14:textId="77777777" w:rsidR="008F3834" w:rsidRPr="00895460" w:rsidRDefault="008F3834" w:rsidP="00D407E7">
      <w:pPr>
        <w:shd w:val="clear" w:color="auto" w:fill="E7E6E6" w:themeFill="background2"/>
        <w:jc w:val="center"/>
        <w:outlineLvl w:val="0"/>
        <w:rPr>
          <w:rFonts w:ascii="Arial" w:hAnsi="Arial" w:cs="Arial"/>
          <w:b/>
        </w:rPr>
      </w:pPr>
      <w:r w:rsidRPr="00895460">
        <w:rPr>
          <w:rFonts w:ascii="Arial" w:hAnsi="Arial" w:cs="Arial"/>
          <w:b/>
        </w:rPr>
        <w:lastRenderedPageBreak/>
        <w:t>Research Strategy (con’t)</w:t>
      </w:r>
    </w:p>
    <w:p w14:paraId="1A95CA2F" w14:textId="77777777" w:rsidR="00A501B5" w:rsidRPr="00D766AF" w:rsidRDefault="00A501B5" w:rsidP="00B00F3D">
      <w:pPr>
        <w:rPr>
          <w:b/>
          <w:sz w:val="10"/>
          <w:szCs w:val="10"/>
        </w:rPr>
      </w:pPr>
    </w:p>
    <w:tbl>
      <w:tblPr>
        <w:tblStyle w:val="TableGrid"/>
        <w:tblW w:w="10080" w:type="dxa"/>
        <w:tblInd w:w="-5" w:type="dxa"/>
        <w:tblLook w:val="04A0" w:firstRow="1" w:lastRow="0" w:firstColumn="1" w:lastColumn="0" w:noHBand="0" w:noVBand="1"/>
      </w:tblPr>
      <w:tblGrid>
        <w:gridCol w:w="10080"/>
      </w:tblGrid>
      <w:tr w:rsidR="008F3834" w14:paraId="30A77DCC" w14:textId="77777777" w:rsidTr="00D766AF">
        <w:tc>
          <w:tcPr>
            <w:tcW w:w="10080" w:type="dxa"/>
          </w:tcPr>
          <w:p w14:paraId="1616ED99" w14:textId="6E74EAE5" w:rsidR="008F3834" w:rsidRPr="008F3834" w:rsidRDefault="008F3834" w:rsidP="00E950AD">
            <w:pPr>
              <w:spacing w:after="120"/>
              <w:rPr>
                <w:rFonts w:ascii="Arial" w:hAnsi="Arial" w:cs="Arial"/>
                <w:i/>
                <w:color w:val="000000" w:themeColor="text1"/>
                <w:sz w:val="22"/>
                <w:szCs w:val="22"/>
              </w:rPr>
            </w:pPr>
            <w:r w:rsidRPr="0045527A">
              <w:rPr>
                <w:rFonts w:ascii="Arial" w:hAnsi="Arial" w:cs="Arial"/>
                <w:sz w:val="22"/>
                <w:szCs w:val="22"/>
              </w:rPr>
              <w:t>Justification and Feasibility:</w:t>
            </w:r>
            <w:r w:rsidRPr="0045527A">
              <w:rPr>
                <w:rFonts w:ascii="Arial" w:hAnsi="Arial" w:cs="Arial"/>
                <w:i/>
                <w:color w:val="808080" w:themeColor="background1" w:themeShade="80"/>
                <w:sz w:val="22"/>
                <w:szCs w:val="22"/>
              </w:rPr>
              <w:t xml:space="preserve"> </w:t>
            </w:r>
            <w:r w:rsidRPr="00664726">
              <w:rPr>
                <w:rFonts w:ascii="Arial" w:hAnsi="Arial" w:cs="Arial"/>
                <w:i/>
                <w:color w:val="808080" w:themeColor="background1" w:themeShade="80"/>
                <w:sz w:val="18"/>
                <w:szCs w:val="18"/>
              </w:rPr>
              <w:t>Preliminary data and findings from</w:t>
            </w:r>
            <w:r w:rsidR="00425A74">
              <w:rPr>
                <w:rFonts w:ascii="Arial" w:hAnsi="Arial" w:cs="Arial"/>
                <w:i/>
                <w:color w:val="808080" w:themeColor="background1" w:themeShade="80"/>
                <w:sz w:val="18"/>
                <w:szCs w:val="18"/>
              </w:rPr>
              <w:t xml:space="preserve"> the</w:t>
            </w:r>
            <w:r w:rsidRPr="00664726">
              <w:rPr>
                <w:rFonts w:ascii="Arial" w:hAnsi="Arial" w:cs="Arial"/>
                <w:i/>
                <w:color w:val="808080" w:themeColor="background1" w:themeShade="80"/>
                <w:sz w:val="18"/>
                <w:szCs w:val="18"/>
              </w:rPr>
              <w:t xml:space="preserve"> literature</w:t>
            </w:r>
            <w:r w:rsidR="00E950AD">
              <w:rPr>
                <w:rFonts w:ascii="Arial" w:hAnsi="Arial" w:cs="Arial"/>
                <w:i/>
                <w:color w:val="808080" w:themeColor="background1" w:themeShade="80"/>
                <w:sz w:val="18"/>
                <w:szCs w:val="18"/>
              </w:rPr>
              <w:t xml:space="preserve"> </w:t>
            </w:r>
            <w:r w:rsidR="00D838DB">
              <w:rPr>
                <w:rFonts w:ascii="Arial" w:hAnsi="Arial" w:cs="Arial"/>
                <w:i/>
                <w:color w:val="808080" w:themeColor="background1" w:themeShade="80"/>
                <w:sz w:val="18"/>
                <w:szCs w:val="18"/>
              </w:rPr>
              <w:t>that</w:t>
            </w:r>
            <w:r w:rsidR="00E950AD">
              <w:rPr>
                <w:rFonts w:ascii="Arial" w:hAnsi="Arial" w:cs="Arial"/>
                <w:i/>
                <w:color w:val="808080" w:themeColor="background1" w:themeShade="80"/>
                <w:sz w:val="18"/>
                <w:szCs w:val="18"/>
              </w:rPr>
              <w:t xml:space="preserve"> support </w:t>
            </w:r>
            <w:r w:rsidR="00D838DB">
              <w:rPr>
                <w:rFonts w:ascii="Arial" w:hAnsi="Arial" w:cs="Arial"/>
                <w:i/>
                <w:color w:val="808080" w:themeColor="background1" w:themeShade="80"/>
                <w:sz w:val="18"/>
                <w:szCs w:val="18"/>
              </w:rPr>
              <w:t xml:space="preserve">the </w:t>
            </w:r>
            <w:r w:rsidR="00E950AD">
              <w:rPr>
                <w:rFonts w:ascii="Arial" w:hAnsi="Arial" w:cs="Arial"/>
                <w:i/>
                <w:color w:val="808080" w:themeColor="background1" w:themeShade="80"/>
                <w:sz w:val="18"/>
                <w:szCs w:val="18"/>
              </w:rPr>
              <w:t>rationale</w:t>
            </w:r>
            <w:r w:rsidR="00D838DB">
              <w:rPr>
                <w:rFonts w:ascii="Arial" w:hAnsi="Arial" w:cs="Arial"/>
                <w:i/>
                <w:color w:val="808080" w:themeColor="background1" w:themeShade="80"/>
                <w:sz w:val="18"/>
                <w:szCs w:val="18"/>
              </w:rPr>
              <w:t xml:space="preserve"> of this aim</w:t>
            </w:r>
            <w:r w:rsidR="00E950AD">
              <w:rPr>
                <w:rFonts w:ascii="Arial" w:hAnsi="Arial" w:cs="Arial"/>
                <w:i/>
                <w:color w:val="808080" w:themeColor="background1" w:themeShade="80"/>
                <w:sz w:val="18"/>
                <w:szCs w:val="18"/>
              </w:rPr>
              <w:t>.</w:t>
            </w:r>
            <w:r w:rsidRPr="00664726">
              <w:rPr>
                <w:rFonts w:ascii="Arial" w:hAnsi="Arial" w:cs="Arial"/>
                <w:i/>
                <w:color w:val="808080" w:themeColor="background1" w:themeShade="80"/>
                <w:sz w:val="18"/>
                <w:szCs w:val="18"/>
              </w:rPr>
              <w:t xml:space="preserve"> </w:t>
            </w:r>
          </w:p>
          <w:p w14:paraId="1A66D778" w14:textId="22C3BD40" w:rsidR="008F3834" w:rsidRPr="008F3834" w:rsidRDefault="008F3834" w:rsidP="008F3834">
            <w:pPr>
              <w:pStyle w:val="ListParagraph"/>
              <w:numPr>
                <w:ilvl w:val="0"/>
                <w:numId w:val="26"/>
              </w:numPr>
              <w:rPr>
                <w:rFonts w:ascii="Arial" w:hAnsi="Arial" w:cs="Arial"/>
                <w:i/>
                <w:color w:val="000000" w:themeColor="text1"/>
                <w:sz w:val="22"/>
                <w:szCs w:val="22"/>
              </w:rPr>
            </w:pPr>
            <w:r w:rsidRPr="008F3834">
              <w:rPr>
                <w:rFonts w:ascii="Arial" w:hAnsi="Arial" w:cs="Arial"/>
                <w:color w:val="000000" w:themeColor="text1"/>
                <w:sz w:val="22"/>
                <w:szCs w:val="22"/>
              </w:rPr>
              <w:t>Preliminary data</w:t>
            </w:r>
            <w:r w:rsidR="00E950AD">
              <w:rPr>
                <w:rFonts w:ascii="Arial" w:hAnsi="Arial" w:cs="Arial"/>
                <w:color w:val="000000" w:themeColor="text1"/>
                <w:sz w:val="22"/>
                <w:szCs w:val="22"/>
              </w:rPr>
              <w:t xml:space="preserve">/data from </w:t>
            </w:r>
            <w:r w:rsidR="00425A74">
              <w:rPr>
                <w:rFonts w:ascii="Arial" w:hAnsi="Arial" w:cs="Arial"/>
                <w:color w:val="000000" w:themeColor="text1"/>
                <w:sz w:val="22"/>
                <w:szCs w:val="22"/>
              </w:rPr>
              <w:t xml:space="preserve">the </w:t>
            </w:r>
            <w:r w:rsidR="00E950AD">
              <w:rPr>
                <w:rFonts w:ascii="Arial" w:hAnsi="Arial" w:cs="Arial"/>
                <w:color w:val="000000" w:themeColor="text1"/>
                <w:sz w:val="22"/>
                <w:szCs w:val="22"/>
              </w:rPr>
              <w:t>literature</w:t>
            </w:r>
            <w:r w:rsidRPr="008F3834">
              <w:rPr>
                <w:rFonts w:ascii="Arial" w:hAnsi="Arial" w:cs="Arial"/>
                <w:color w:val="000000" w:themeColor="text1"/>
                <w:sz w:val="22"/>
                <w:szCs w:val="22"/>
              </w:rPr>
              <w:t xml:space="preserve">: </w:t>
            </w:r>
          </w:p>
          <w:p w14:paraId="407184DB" w14:textId="77777777" w:rsidR="008F3834" w:rsidRPr="008F3834" w:rsidRDefault="008F3834" w:rsidP="008F3834">
            <w:pPr>
              <w:pStyle w:val="ListParagraph"/>
              <w:rPr>
                <w:rFonts w:ascii="Arial" w:hAnsi="Arial" w:cs="Arial"/>
                <w:sz w:val="22"/>
                <w:szCs w:val="22"/>
              </w:rPr>
            </w:pPr>
          </w:p>
          <w:p w14:paraId="2EA0BF33" w14:textId="6D2FC2B3" w:rsidR="008F3834" w:rsidRPr="0045527A" w:rsidRDefault="008F3834" w:rsidP="00DC5977">
            <w:pPr>
              <w:pStyle w:val="ListParagraph"/>
              <w:numPr>
                <w:ilvl w:val="0"/>
                <w:numId w:val="8"/>
              </w:numPr>
              <w:rPr>
                <w:rFonts w:ascii="Arial" w:hAnsi="Arial" w:cs="Arial"/>
                <w:sz w:val="22"/>
                <w:szCs w:val="22"/>
              </w:rPr>
            </w:pPr>
            <w:r w:rsidRPr="0045527A">
              <w:rPr>
                <w:rFonts w:ascii="Arial" w:hAnsi="Arial" w:cs="Arial"/>
                <w:sz w:val="22"/>
                <w:szCs w:val="22"/>
              </w:rPr>
              <w:t xml:space="preserve">Rationale: </w:t>
            </w:r>
            <w:r w:rsidR="001B7172">
              <w:rPr>
                <w:rFonts w:ascii="Arial" w:hAnsi="Arial" w:cs="Arial"/>
                <w:i/>
                <w:color w:val="808080" w:themeColor="background1" w:themeShade="80"/>
                <w:sz w:val="18"/>
                <w:szCs w:val="18"/>
              </w:rPr>
              <w:t>Future steps</w:t>
            </w:r>
            <w:r w:rsidR="001B7172" w:rsidRPr="00664726">
              <w:rPr>
                <w:rFonts w:ascii="Arial" w:hAnsi="Arial" w:cs="Arial"/>
                <w:i/>
                <w:color w:val="808080" w:themeColor="background1" w:themeShade="80"/>
                <w:sz w:val="18"/>
                <w:szCs w:val="18"/>
              </w:rPr>
              <w:t xml:space="preserve"> </w:t>
            </w:r>
            <w:r w:rsidR="00FD1700">
              <w:rPr>
                <w:rFonts w:ascii="Arial" w:hAnsi="Arial" w:cs="Arial"/>
                <w:i/>
                <w:color w:val="808080" w:themeColor="background1" w:themeShade="80"/>
                <w:sz w:val="18"/>
                <w:szCs w:val="18"/>
              </w:rPr>
              <w:t xml:space="preserve">that </w:t>
            </w:r>
            <w:r w:rsidRPr="00664726">
              <w:rPr>
                <w:rFonts w:ascii="Arial" w:hAnsi="Arial" w:cs="Arial"/>
                <w:i/>
                <w:color w:val="808080" w:themeColor="background1" w:themeShade="80"/>
                <w:sz w:val="18"/>
                <w:szCs w:val="18"/>
              </w:rPr>
              <w:t>will only be possible after the proposed work is completed. Include preliminary data that strengthen your rationale.</w:t>
            </w:r>
            <w:r w:rsidRPr="0045527A">
              <w:rPr>
                <w:rFonts w:ascii="Arial" w:hAnsi="Arial" w:cs="Arial"/>
                <w:i/>
                <w:color w:val="808080" w:themeColor="background1" w:themeShade="80"/>
                <w:sz w:val="22"/>
                <w:szCs w:val="22"/>
              </w:rPr>
              <w:t xml:space="preserve"> </w:t>
            </w:r>
          </w:p>
          <w:p w14:paraId="67D3C79C" w14:textId="437B5C3D" w:rsidR="008F3834" w:rsidRDefault="008F3834" w:rsidP="00DC5977">
            <w:pPr>
              <w:pStyle w:val="ListParagraph"/>
              <w:numPr>
                <w:ilvl w:val="1"/>
                <w:numId w:val="8"/>
              </w:numPr>
              <w:rPr>
                <w:rFonts w:ascii="Arial" w:hAnsi="Arial" w:cs="Arial"/>
                <w:sz w:val="22"/>
                <w:szCs w:val="22"/>
              </w:rPr>
            </w:pPr>
            <w:r w:rsidRPr="0045527A">
              <w:rPr>
                <w:rFonts w:ascii="Arial" w:hAnsi="Arial" w:cs="Arial"/>
                <w:sz w:val="22"/>
                <w:szCs w:val="22"/>
              </w:rPr>
              <w:t xml:space="preserve">The </w:t>
            </w:r>
            <w:r w:rsidRPr="0045527A">
              <w:rPr>
                <w:rFonts w:ascii="Arial" w:hAnsi="Arial" w:cs="Arial"/>
                <w:i/>
                <w:sz w:val="22"/>
                <w:szCs w:val="22"/>
                <w:u w:val="single"/>
              </w:rPr>
              <w:t>rationale</w:t>
            </w:r>
            <w:r w:rsidR="00425A74" w:rsidRPr="00564998">
              <w:rPr>
                <w:rFonts w:ascii="Arial" w:hAnsi="Arial" w:cs="Arial"/>
                <w:i/>
                <w:sz w:val="22"/>
                <w:szCs w:val="22"/>
              </w:rPr>
              <w:t xml:space="preserve"> </w:t>
            </w:r>
            <w:r w:rsidRPr="0045527A">
              <w:rPr>
                <w:rFonts w:ascii="Arial" w:hAnsi="Arial" w:cs="Arial"/>
                <w:sz w:val="22"/>
                <w:szCs w:val="22"/>
              </w:rPr>
              <w:t>for this aim is…</w:t>
            </w:r>
          </w:p>
          <w:p w14:paraId="6E8E58D7" w14:textId="2CEC5665" w:rsidR="00AD1D45" w:rsidRDefault="00AD1D45" w:rsidP="00AD1D45">
            <w:pPr>
              <w:rPr>
                <w:rFonts w:ascii="Arial" w:hAnsi="Arial" w:cs="Arial"/>
                <w:sz w:val="22"/>
                <w:szCs w:val="22"/>
              </w:rPr>
            </w:pPr>
          </w:p>
          <w:p w14:paraId="059372A9" w14:textId="77777777" w:rsidR="00AD1D45" w:rsidRPr="00DD4830" w:rsidRDefault="00AD1D45" w:rsidP="00AD1D45">
            <w:pPr>
              <w:spacing w:after="120"/>
              <w:rPr>
                <w:rFonts w:ascii="Arial" w:hAnsi="Arial" w:cs="Arial"/>
                <w:sz w:val="22"/>
                <w:szCs w:val="22"/>
              </w:rPr>
            </w:pPr>
            <w:r w:rsidRPr="00DD4830">
              <w:rPr>
                <w:rFonts w:ascii="Arial" w:hAnsi="Arial" w:cs="Arial"/>
                <w:sz w:val="22"/>
                <w:szCs w:val="22"/>
              </w:rPr>
              <w:t xml:space="preserve">Research Design: </w:t>
            </w:r>
          </w:p>
          <w:p w14:paraId="04A27B24" w14:textId="77777777" w:rsidR="00AD1D45" w:rsidRPr="00DD4830" w:rsidRDefault="00AD1D45" w:rsidP="00AD1D45">
            <w:pPr>
              <w:pStyle w:val="ListParagraph"/>
              <w:numPr>
                <w:ilvl w:val="0"/>
                <w:numId w:val="15"/>
              </w:numPr>
              <w:rPr>
                <w:rFonts w:ascii="Arial" w:hAnsi="Arial" w:cs="Arial"/>
                <w:b/>
                <w:sz w:val="22"/>
                <w:szCs w:val="22"/>
                <w:u w:val="single"/>
              </w:rPr>
            </w:pPr>
            <w:r w:rsidRPr="00DD4830">
              <w:rPr>
                <w:rFonts w:ascii="Arial" w:hAnsi="Arial" w:cs="Arial"/>
                <w:sz w:val="22"/>
                <w:szCs w:val="22"/>
              </w:rPr>
              <w:t>Subaim 1</w:t>
            </w:r>
            <w:r w:rsidRPr="00DD4830">
              <w:rPr>
                <w:rFonts w:ascii="Arial" w:hAnsi="Arial" w:cs="Arial"/>
                <w:b/>
                <w:sz w:val="22"/>
                <w:szCs w:val="22"/>
              </w:rPr>
              <w:t xml:space="preserve"> </w:t>
            </w:r>
            <w:r w:rsidRPr="00DD4830">
              <w:rPr>
                <w:rFonts w:ascii="Arial" w:hAnsi="Arial" w:cs="Arial"/>
                <w:i/>
                <w:color w:val="808080" w:themeColor="background1" w:themeShade="80"/>
                <w:sz w:val="18"/>
                <w:szCs w:val="18"/>
              </w:rPr>
              <w:t>Possible details</w:t>
            </w:r>
            <w:r>
              <w:rPr>
                <w:rFonts w:ascii="Arial" w:hAnsi="Arial" w:cs="Arial"/>
                <w:i/>
                <w:color w:val="808080" w:themeColor="background1" w:themeShade="80"/>
                <w:sz w:val="18"/>
                <w:szCs w:val="18"/>
              </w:rPr>
              <w:t xml:space="preserve"> to include</w:t>
            </w:r>
            <w:r w:rsidRPr="00DD4830">
              <w:rPr>
                <w:rFonts w:ascii="Arial" w:hAnsi="Arial" w:cs="Arial"/>
                <w:i/>
                <w:color w:val="808080" w:themeColor="background1" w:themeShade="80"/>
                <w:sz w:val="18"/>
                <w:szCs w:val="18"/>
              </w:rPr>
              <w:t xml:space="preserve"> – not an exhaustive list. Include statements on achieving robust and unbiased results and considerations of biological variables if not</w:t>
            </w:r>
            <w:r>
              <w:rPr>
                <w:rFonts w:ascii="Arial" w:hAnsi="Arial" w:cs="Arial"/>
                <w:i/>
                <w:color w:val="808080" w:themeColor="background1" w:themeShade="80"/>
                <w:sz w:val="18"/>
                <w:szCs w:val="18"/>
              </w:rPr>
              <w:t xml:space="preserve"> provided as</w:t>
            </w:r>
            <w:r w:rsidRPr="00DD4830">
              <w:rPr>
                <w:rFonts w:ascii="Arial" w:hAnsi="Arial" w:cs="Arial"/>
                <w:i/>
                <w:color w:val="808080" w:themeColor="background1" w:themeShade="80"/>
                <w:sz w:val="18"/>
                <w:szCs w:val="18"/>
              </w:rPr>
              <w:t xml:space="preserve"> a separate paragraph.</w:t>
            </w:r>
          </w:p>
          <w:p w14:paraId="685AD1F5" w14:textId="77777777" w:rsidR="00AD1D45" w:rsidRPr="00DD4830" w:rsidRDefault="00AD1D45" w:rsidP="0054303C">
            <w:pPr>
              <w:pStyle w:val="ListParagraph"/>
              <w:numPr>
                <w:ilvl w:val="0"/>
                <w:numId w:val="33"/>
              </w:numPr>
              <w:rPr>
                <w:rFonts w:ascii="Arial" w:hAnsi="Arial" w:cs="Arial"/>
                <w:sz w:val="22"/>
                <w:szCs w:val="22"/>
              </w:rPr>
            </w:pPr>
            <w:r w:rsidRPr="00DD4830">
              <w:rPr>
                <w:rFonts w:ascii="Arial" w:hAnsi="Arial" w:cs="Arial"/>
                <w:sz w:val="22"/>
                <w:szCs w:val="22"/>
              </w:rPr>
              <w:t>Approach to be used</w:t>
            </w:r>
          </w:p>
          <w:p w14:paraId="7F35964B" w14:textId="77777777" w:rsidR="00AD1D45" w:rsidRPr="00DD4830" w:rsidRDefault="00AD1D45" w:rsidP="0054303C">
            <w:pPr>
              <w:pStyle w:val="ListParagraph"/>
              <w:numPr>
                <w:ilvl w:val="0"/>
                <w:numId w:val="33"/>
              </w:numPr>
              <w:rPr>
                <w:rFonts w:ascii="Arial" w:hAnsi="Arial" w:cs="Arial"/>
                <w:sz w:val="22"/>
                <w:szCs w:val="22"/>
              </w:rPr>
            </w:pPr>
            <w:r w:rsidRPr="00DD4830">
              <w:rPr>
                <w:rFonts w:ascii="Arial" w:hAnsi="Arial" w:cs="Arial"/>
                <w:sz w:val="22"/>
                <w:szCs w:val="22"/>
              </w:rPr>
              <w:t xml:space="preserve">Overview of methods </w:t>
            </w:r>
          </w:p>
          <w:p w14:paraId="45D3C2F1" w14:textId="77777777" w:rsidR="00AD1D45" w:rsidRPr="00DD4830" w:rsidRDefault="00AD1D45" w:rsidP="0054303C">
            <w:pPr>
              <w:pStyle w:val="ListParagraph"/>
              <w:numPr>
                <w:ilvl w:val="0"/>
                <w:numId w:val="33"/>
              </w:numPr>
              <w:rPr>
                <w:rFonts w:ascii="Arial" w:hAnsi="Arial" w:cs="Arial"/>
                <w:sz w:val="22"/>
                <w:szCs w:val="22"/>
              </w:rPr>
            </w:pPr>
            <w:r w:rsidRPr="00DD4830">
              <w:rPr>
                <w:rFonts w:ascii="Arial" w:hAnsi="Arial" w:cs="Arial"/>
                <w:sz w:val="22"/>
                <w:szCs w:val="22"/>
              </w:rPr>
              <w:t>Essential minor/major equipment</w:t>
            </w:r>
          </w:p>
          <w:p w14:paraId="67EA6F97" w14:textId="77777777" w:rsidR="00AD1D45" w:rsidRPr="00DD4830" w:rsidRDefault="00AD1D45" w:rsidP="0054303C">
            <w:pPr>
              <w:pStyle w:val="ListParagraph"/>
              <w:numPr>
                <w:ilvl w:val="0"/>
                <w:numId w:val="33"/>
              </w:numPr>
              <w:rPr>
                <w:rFonts w:ascii="Arial" w:hAnsi="Arial" w:cs="Arial"/>
                <w:sz w:val="22"/>
                <w:szCs w:val="22"/>
              </w:rPr>
            </w:pPr>
            <w:r w:rsidRPr="00DD4830">
              <w:rPr>
                <w:rFonts w:ascii="Arial" w:hAnsi="Arial" w:cs="Arial"/>
                <w:sz w:val="22"/>
                <w:szCs w:val="22"/>
              </w:rPr>
              <w:t>Detailed expectations</w:t>
            </w:r>
          </w:p>
          <w:p w14:paraId="27C7DE1B" w14:textId="77777777" w:rsidR="00AD1D45" w:rsidRPr="00DD4830" w:rsidRDefault="00AD1D45" w:rsidP="0054303C">
            <w:pPr>
              <w:pStyle w:val="ListParagraph"/>
              <w:numPr>
                <w:ilvl w:val="0"/>
                <w:numId w:val="33"/>
              </w:numPr>
              <w:rPr>
                <w:rFonts w:ascii="Arial" w:hAnsi="Arial" w:cs="Arial"/>
                <w:sz w:val="22"/>
                <w:szCs w:val="22"/>
              </w:rPr>
            </w:pPr>
            <w:r w:rsidRPr="00DD4830">
              <w:rPr>
                <w:rFonts w:ascii="Arial" w:hAnsi="Arial" w:cs="Arial"/>
                <w:sz w:val="22"/>
                <w:szCs w:val="22"/>
              </w:rPr>
              <w:t>How results will be interpreted</w:t>
            </w:r>
          </w:p>
          <w:p w14:paraId="39A07B04" w14:textId="77777777" w:rsidR="00AD1D45" w:rsidRPr="00DD4830" w:rsidRDefault="00AD1D45" w:rsidP="00AD1D45">
            <w:pPr>
              <w:rPr>
                <w:rFonts w:ascii="Arial" w:hAnsi="Arial" w:cs="Arial"/>
                <w:sz w:val="22"/>
                <w:szCs w:val="22"/>
              </w:rPr>
            </w:pPr>
          </w:p>
          <w:p w14:paraId="5C9C0DAF" w14:textId="77777777" w:rsidR="00AD1D45" w:rsidRPr="00DD4830" w:rsidRDefault="00AD1D45" w:rsidP="00AD1D45">
            <w:pPr>
              <w:pStyle w:val="ListParagraph"/>
              <w:numPr>
                <w:ilvl w:val="0"/>
                <w:numId w:val="15"/>
              </w:numPr>
              <w:rPr>
                <w:rFonts w:ascii="Arial" w:hAnsi="Arial" w:cs="Arial"/>
                <w:b/>
                <w:sz w:val="22"/>
                <w:szCs w:val="22"/>
                <w:u w:val="single"/>
              </w:rPr>
            </w:pPr>
            <w:r w:rsidRPr="00DD4830">
              <w:rPr>
                <w:rFonts w:ascii="Arial" w:hAnsi="Arial" w:cs="Arial"/>
                <w:sz w:val="22"/>
                <w:szCs w:val="22"/>
              </w:rPr>
              <w:t>Subaim 2</w:t>
            </w:r>
            <w:r w:rsidRPr="00DD4830">
              <w:rPr>
                <w:rFonts w:ascii="Arial" w:hAnsi="Arial" w:cs="Arial"/>
                <w:b/>
                <w:sz w:val="22"/>
                <w:szCs w:val="22"/>
              </w:rPr>
              <w:t xml:space="preserve"> </w:t>
            </w:r>
            <w:r w:rsidRPr="00DD4830">
              <w:rPr>
                <w:rFonts w:ascii="Arial" w:hAnsi="Arial" w:cs="Arial"/>
                <w:i/>
                <w:color w:val="808080" w:themeColor="background1" w:themeShade="80"/>
                <w:sz w:val="18"/>
                <w:szCs w:val="18"/>
              </w:rPr>
              <w:t>(as above)</w:t>
            </w:r>
          </w:p>
          <w:p w14:paraId="69C5EC7B" w14:textId="77777777" w:rsidR="00AD1D45" w:rsidRPr="00DD4830" w:rsidRDefault="00AD1D45" w:rsidP="00AD1D45">
            <w:pPr>
              <w:rPr>
                <w:sz w:val="22"/>
                <w:szCs w:val="22"/>
              </w:rPr>
            </w:pPr>
          </w:p>
          <w:p w14:paraId="690E18D3" w14:textId="3330375B" w:rsidR="00AD1D45" w:rsidRPr="00DD4830" w:rsidRDefault="00AD1D45" w:rsidP="00AD1D45">
            <w:pPr>
              <w:rPr>
                <w:rFonts w:ascii="Arial" w:hAnsi="Arial" w:cs="Arial"/>
                <w:i/>
                <w:color w:val="808080" w:themeColor="background1" w:themeShade="80"/>
                <w:sz w:val="22"/>
                <w:szCs w:val="22"/>
              </w:rPr>
            </w:pPr>
            <w:r w:rsidRPr="00DD4830">
              <w:rPr>
                <w:rFonts w:ascii="Arial" w:hAnsi="Arial" w:cs="Arial"/>
                <w:sz w:val="22"/>
                <w:szCs w:val="22"/>
              </w:rPr>
              <w:t>Expected outcomes:</w:t>
            </w:r>
            <w:r w:rsidRPr="00DD4830">
              <w:rPr>
                <w:rFonts w:ascii="Arial" w:hAnsi="Arial" w:cs="Arial"/>
                <w:b/>
                <w:sz w:val="22"/>
                <w:szCs w:val="22"/>
              </w:rPr>
              <w:t xml:space="preserve"> </w:t>
            </w:r>
            <w:r w:rsidRPr="00DD4830">
              <w:rPr>
                <w:rFonts w:ascii="Arial" w:hAnsi="Arial" w:cs="Arial"/>
                <w:i/>
                <w:color w:val="808080" w:themeColor="background1" w:themeShade="80"/>
                <w:sz w:val="18"/>
                <w:szCs w:val="18"/>
              </w:rPr>
              <w:t xml:space="preserve">Short paragraph </w:t>
            </w:r>
            <w:r>
              <w:rPr>
                <w:rFonts w:ascii="Arial" w:hAnsi="Arial" w:cs="Arial"/>
                <w:i/>
                <w:color w:val="808080" w:themeColor="background1" w:themeShade="80"/>
                <w:sz w:val="18"/>
                <w:szCs w:val="18"/>
              </w:rPr>
              <w:t xml:space="preserve">that </w:t>
            </w:r>
            <w:r w:rsidRPr="00DD4830">
              <w:rPr>
                <w:rFonts w:ascii="Arial" w:hAnsi="Arial" w:cs="Arial"/>
                <w:i/>
                <w:color w:val="808080" w:themeColor="background1" w:themeShade="80"/>
                <w:sz w:val="18"/>
                <w:szCs w:val="18"/>
              </w:rPr>
              <w:t>integrates outcomes from all proposed activ</w:t>
            </w:r>
            <w:r>
              <w:rPr>
                <w:rFonts w:ascii="Arial" w:hAnsi="Arial" w:cs="Arial"/>
                <w:i/>
                <w:color w:val="808080" w:themeColor="background1" w:themeShade="80"/>
                <w:sz w:val="18"/>
                <w:szCs w:val="18"/>
              </w:rPr>
              <w:t>i</w:t>
            </w:r>
            <w:r w:rsidRPr="00DD4830">
              <w:rPr>
                <w:rFonts w:ascii="Arial" w:hAnsi="Arial" w:cs="Arial"/>
                <w:i/>
                <w:color w:val="808080" w:themeColor="background1" w:themeShade="80"/>
                <w:sz w:val="18"/>
                <w:szCs w:val="18"/>
              </w:rPr>
              <w:t>t</w:t>
            </w:r>
            <w:r>
              <w:rPr>
                <w:rFonts w:ascii="Arial" w:hAnsi="Arial" w:cs="Arial"/>
                <w:i/>
                <w:color w:val="808080" w:themeColor="background1" w:themeShade="80"/>
                <w:sz w:val="18"/>
                <w:szCs w:val="18"/>
              </w:rPr>
              <w:t>i</w:t>
            </w:r>
            <w:r w:rsidRPr="00DD4830">
              <w:rPr>
                <w:rFonts w:ascii="Arial" w:hAnsi="Arial" w:cs="Arial"/>
                <w:i/>
                <w:color w:val="808080" w:themeColor="background1" w:themeShade="80"/>
                <w:sz w:val="18"/>
                <w:szCs w:val="18"/>
              </w:rPr>
              <w:t>es within this aim</w:t>
            </w:r>
            <w:r>
              <w:rPr>
                <w:rFonts w:ascii="Arial" w:hAnsi="Arial" w:cs="Arial"/>
                <w:i/>
                <w:color w:val="808080" w:themeColor="background1" w:themeShade="80"/>
                <w:sz w:val="18"/>
                <w:szCs w:val="18"/>
              </w:rPr>
              <w:t>,</w:t>
            </w:r>
            <w:r w:rsidRPr="00DD4830">
              <w:rPr>
                <w:rFonts w:ascii="Arial" w:hAnsi="Arial" w:cs="Arial"/>
                <w:i/>
                <w:color w:val="808080" w:themeColor="background1" w:themeShade="80"/>
                <w:sz w:val="18"/>
                <w:szCs w:val="18"/>
              </w:rPr>
              <w:t xml:space="preserve"> and indicates how </w:t>
            </w:r>
            <w:r w:rsidR="000A6939">
              <w:rPr>
                <w:rFonts w:ascii="Arial" w:hAnsi="Arial" w:cs="Arial"/>
                <w:i/>
                <w:color w:val="808080" w:themeColor="background1" w:themeShade="80"/>
                <w:sz w:val="18"/>
                <w:szCs w:val="18"/>
              </w:rPr>
              <w:t xml:space="preserve">they </w:t>
            </w:r>
            <w:r w:rsidRPr="00DD4830">
              <w:rPr>
                <w:rFonts w:ascii="Arial" w:hAnsi="Arial" w:cs="Arial"/>
                <w:i/>
                <w:color w:val="808080" w:themeColor="background1" w:themeShade="80"/>
                <w:sz w:val="18"/>
                <w:szCs w:val="18"/>
              </w:rPr>
              <w:t>will contribute to achieving your overall objective.</w:t>
            </w:r>
            <w:r w:rsidRPr="00DD4830">
              <w:rPr>
                <w:rFonts w:ascii="Arial" w:hAnsi="Arial" w:cs="Arial"/>
                <w:b/>
                <w:color w:val="808080" w:themeColor="background1" w:themeShade="80"/>
                <w:sz w:val="18"/>
                <w:szCs w:val="18"/>
                <w:u w:val="single"/>
              </w:rPr>
              <w:t xml:space="preserve"> </w:t>
            </w:r>
          </w:p>
          <w:p w14:paraId="5CDB574E" w14:textId="77777777" w:rsidR="00AD1D45" w:rsidRPr="00DD4830" w:rsidRDefault="00AD1D45" w:rsidP="00AD1D45">
            <w:pPr>
              <w:pStyle w:val="ListParagraph"/>
              <w:numPr>
                <w:ilvl w:val="0"/>
                <w:numId w:val="14"/>
              </w:numPr>
              <w:spacing w:after="120"/>
              <w:rPr>
                <w:rFonts w:ascii="Arial" w:hAnsi="Arial" w:cs="Arial"/>
                <w:b/>
                <w:sz w:val="22"/>
                <w:szCs w:val="22"/>
                <w:u w:val="single"/>
              </w:rPr>
            </w:pPr>
          </w:p>
          <w:p w14:paraId="65B12074" w14:textId="77777777" w:rsidR="00AD1D45" w:rsidRPr="00DD4830" w:rsidRDefault="00AD1D45" w:rsidP="00AD1D45">
            <w:pPr>
              <w:pStyle w:val="ListParagraph"/>
              <w:numPr>
                <w:ilvl w:val="0"/>
                <w:numId w:val="14"/>
              </w:numPr>
              <w:spacing w:after="120"/>
              <w:rPr>
                <w:rFonts w:ascii="Arial" w:hAnsi="Arial" w:cs="Arial"/>
                <w:b/>
                <w:sz w:val="22"/>
                <w:szCs w:val="22"/>
                <w:u w:val="single"/>
              </w:rPr>
            </w:pPr>
          </w:p>
          <w:p w14:paraId="34BFED49" w14:textId="5D116EC1" w:rsidR="00AD1D45" w:rsidRDefault="00AD1D45" w:rsidP="00AD1D45">
            <w:pPr>
              <w:rPr>
                <w:rFonts w:ascii="Arial" w:hAnsi="Arial" w:cs="Arial"/>
                <w:i/>
                <w:color w:val="808080" w:themeColor="background1" w:themeShade="80"/>
                <w:sz w:val="18"/>
                <w:szCs w:val="18"/>
              </w:rPr>
            </w:pPr>
            <w:r w:rsidRPr="00DD4830">
              <w:rPr>
                <w:rFonts w:ascii="Arial" w:hAnsi="Arial" w:cs="Arial"/>
                <w:sz w:val="22"/>
                <w:szCs w:val="22"/>
              </w:rPr>
              <w:t>Potential problems and alternative strategies:</w:t>
            </w:r>
            <w:r w:rsidRPr="00DD4830">
              <w:rPr>
                <w:rFonts w:ascii="Arial" w:hAnsi="Arial" w:cs="Arial"/>
                <w:b/>
                <w:sz w:val="22"/>
                <w:szCs w:val="22"/>
              </w:rPr>
              <w:t xml:space="preserve"> </w:t>
            </w:r>
            <w:r w:rsidRPr="00DD4830">
              <w:rPr>
                <w:rFonts w:ascii="Arial" w:hAnsi="Arial" w:cs="Arial"/>
                <w:i/>
                <w:color w:val="808080" w:themeColor="background1" w:themeShade="80"/>
                <w:sz w:val="18"/>
                <w:szCs w:val="18"/>
              </w:rPr>
              <w:t>Essential for every aim. Propose alternatives in case your hypothesis is proven invalid/critical reagents fail/approaches are inconclusive. These</w:t>
            </w:r>
            <w:r>
              <w:rPr>
                <w:rFonts w:ascii="Arial" w:hAnsi="Arial" w:cs="Arial"/>
                <w:i/>
                <w:color w:val="808080" w:themeColor="background1" w:themeShade="80"/>
                <w:sz w:val="18"/>
                <w:szCs w:val="18"/>
              </w:rPr>
              <w:t xml:space="preserve"> </w:t>
            </w:r>
            <w:r w:rsidR="00C14A4D">
              <w:rPr>
                <w:rFonts w:ascii="Arial" w:hAnsi="Arial" w:cs="Arial"/>
                <w:i/>
                <w:color w:val="808080" w:themeColor="background1" w:themeShade="80"/>
                <w:sz w:val="18"/>
                <w:szCs w:val="18"/>
              </w:rPr>
              <w:t xml:space="preserve">problems </w:t>
            </w:r>
            <w:r>
              <w:rPr>
                <w:rFonts w:ascii="Arial" w:hAnsi="Arial" w:cs="Arial"/>
                <w:i/>
                <w:color w:val="808080" w:themeColor="background1" w:themeShade="80"/>
                <w:sz w:val="18"/>
                <w:szCs w:val="18"/>
              </w:rPr>
              <w:t>should not be major</w:t>
            </w:r>
            <w:r w:rsidRPr="00DD4830">
              <w:rPr>
                <w:rFonts w:ascii="Arial" w:hAnsi="Arial" w:cs="Arial"/>
                <w:i/>
                <w:color w:val="808080" w:themeColor="background1" w:themeShade="80"/>
                <w:sz w:val="18"/>
                <w:szCs w:val="18"/>
              </w:rPr>
              <w:t xml:space="preserve">; even if they occur, </w:t>
            </w:r>
            <w:r w:rsidR="00C14A4D">
              <w:rPr>
                <w:rFonts w:ascii="Arial" w:hAnsi="Arial" w:cs="Arial"/>
                <w:i/>
                <w:color w:val="808080" w:themeColor="background1" w:themeShade="80"/>
                <w:sz w:val="18"/>
                <w:szCs w:val="18"/>
              </w:rPr>
              <w:t xml:space="preserve">the </w:t>
            </w:r>
            <w:r w:rsidRPr="00DD4830">
              <w:rPr>
                <w:rFonts w:ascii="Arial" w:hAnsi="Arial" w:cs="Arial"/>
                <w:i/>
                <w:color w:val="808080" w:themeColor="background1" w:themeShade="80"/>
                <w:sz w:val="18"/>
                <w:szCs w:val="18"/>
              </w:rPr>
              <w:t xml:space="preserve">alternatives </w:t>
            </w:r>
            <w:r w:rsidR="00C14A4D">
              <w:rPr>
                <w:rFonts w:ascii="Arial" w:hAnsi="Arial" w:cs="Arial"/>
                <w:i/>
                <w:color w:val="808080" w:themeColor="background1" w:themeShade="80"/>
                <w:sz w:val="18"/>
                <w:szCs w:val="18"/>
              </w:rPr>
              <w:t xml:space="preserve">described here </w:t>
            </w:r>
            <w:r w:rsidRPr="00DD4830">
              <w:rPr>
                <w:rFonts w:ascii="Arial" w:hAnsi="Arial" w:cs="Arial"/>
                <w:i/>
                <w:color w:val="808080" w:themeColor="background1" w:themeShade="80"/>
                <w:sz w:val="18"/>
                <w:szCs w:val="18"/>
              </w:rPr>
              <w:t xml:space="preserve">should enable you to achieve </w:t>
            </w:r>
            <w:r w:rsidR="000A6939">
              <w:rPr>
                <w:rFonts w:ascii="Arial" w:hAnsi="Arial" w:cs="Arial"/>
                <w:i/>
                <w:color w:val="808080" w:themeColor="background1" w:themeShade="80"/>
                <w:sz w:val="18"/>
                <w:szCs w:val="18"/>
              </w:rPr>
              <w:t xml:space="preserve">the </w:t>
            </w:r>
            <w:r w:rsidRPr="00DD4830">
              <w:rPr>
                <w:rFonts w:ascii="Arial" w:hAnsi="Arial" w:cs="Arial"/>
                <w:i/>
                <w:color w:val="808080" w:themeColor="background1" w:themeShade="80"/>
                <w:sz w:val="18"/>
                <w:szCs w:val="18"/>
              </w:rPr>
              <w:t>main objective</w:t>
            </w:r>
            <w:r w:rsidR="000A6939">
              <w:rPr>
                <w:rFonts w:ascii="Arial" w:hAnsi="Arial" w:cs="Arial"/>
                <w:i/>
                <w:color w:val="808080" w:themeColor="background1" w:themeShade="80"/>
                <w:sz w:val="18"/>
                <w:szCs w:val="18"/>
              </w:rPr>
              <w:t xml:space="preserve"> of your proposal</w:t>
            </w:r>
            <w:r w:rsidRPr="00DD4830">
              <w:rPr>
                <w:rFonts w:ascii="Arial" w:hAnsi="Arial" w:cs="Arial"/>
                <w:i/>
                <w:color w:val="808080" w:themeColor="background1" w:themeShade="80"/>
                <w:sz w:val="18"/>
                <w:szCs w:val="18"/>
              </w:rPr>
              <w:t>.</w:t>
            </w:r>
          </w:p>
          <w:p w14:paraId="097971A8" w14:textId="77777777" w:rsidR="00AD1D45" w:rsidRPr="0054303C" w:rsidRDefault="00AD1D45" w:rsidP="0054303C">
            <w:pPr>
              <w:pStyle w:val="ListParagraph"/>
              <w:numPr>
                <w:ilvl w:val="0"/>
                <w:numId w:val="32"/>
              </w:numPr>
              <w:rPr>
                <w:rFonts w:ascii="Arial" w:hAnsi="Arial" w:cs="Arial"/>
                <w:b/>
                <w:sz w:val="22"/>
                <w:szCs w:val="22"/>
                <w:u w:val="single"/>
              </w:rPr>
            </w:pPr>
          </w:p>
          <w:p w14:paraId="2ED23F97" w14:textId="77777777" w:rsidR="008F3834" w:rsidRPr="0054303C" w:rsidRDefault="008F3834" w:rsidP="0054303C">
            <w:pPr>
              <w:pStyle w:val="ListParagraph"/>
              <w:numPr>
                <w:ilvl w:val="0"/>
                <w:numId w:val="32"/>
              </w:numPr>
              <w:rPr>
                <w:rFonts w:ascii="Arial" w:hAnsi="Arial" w:cs="Arial"/>
                <w:sz w:val="22"/>
                <w:szCs w:val="22"/>
              </w:rPr>
            </w:pPr>
          </w:p>
          <w:p w14:paraId="4F3E3994" w14:textId="77777777" w:rsidR="00AD1D45" w:rsidRPr="0054303C" w:rsidRDefault="00AD1D45" w:rsidP="0054303C">
            <w:pPr>
              <w:pStyle w:val="ListParagraph"/>
              <w:numPr>
                <w:ilvl w:val="0"/>
                <w:numId w:val="32"/>
              </w:numPr>
              <w:rPr>
                <w:rFonts w:ascii="Arial" w:hAnsi="Arial" w:cs="Arial"/>
                <w:sz w:val="22"/>
                <w:szCs w:val="22"/>
              </w:rPr>
            </w:pPr>
          </w:p>
          <w:p w14:paraId="429D8942" w14:textId="3585208B" w:rsidR="00AD1D45" w:rsidRPr="0045527A" w:rsidRDefault="00AD1D45" w:rsidP="00DC5977">
            <w:pPr>
              <w:rPr>
                <w:rFonts w:ascii="Arial" w:hAnsi="Arial" w:cs="Arial"/>
                <w:sz w:val="22"/>
                <w:szCs w:val="22"/>
              </w:rPr>
            </w:pPr>
          </w:p>
        </w:tc>
      </w:tr>
    </w:tbl>
    <w:p w14:paraId="5D665B98" w14:textId="77777777" w:rsidR="00A501B5" w:rsidRDefault="00A501B5" w:rsidP="00B00F3D"/>
    <w:tbl>
      <w:tblPr>
        <w:tblStyle w:val="TableGrid"/>
        <w:tblW w:w="10080" w:type="dxa"/>
        <w:tblInd w:w="-5" w:type="dxa"/>
        <w:tblLook w:val="04A0" w:firstRow="1" w:lastRow="0" w:firstColumn="1" w:lastColumn="0" w:noHBand="0" w:noVBand="1"/>
      </w:tblPr>
      <w:tblGrid>
        <w:gridCol w:w="10080"/>
      </w:tblGrid>
      <w:tr w:rsidR="0075644C" w14:paraId="2EBC37ED" w14:textId="77777777" w:rsidTr="00D766AF">
        <w:tc>
          <w:tcPr>
            <w:tcW w:w="10080" w:type="dxa"/>
          </w:tcPr>
          <w:p w14:paraId="4DBAFEA7" w14:textId="77777777" w:rsidR="0075644C" w:rsidRDefault="0075644C" w:rsidP="001444B3">
            <w:pPr>
              <w:ind w:left="-14"/>
              <w:rPr>
                <w:rFonts w:ascii="Arial" w:hAnsi="Arial" w:cs="Arial"/>
                <w:color w:val="808080" w:themeColor="background1" w:themeShade="80"/>
                <w:sz w:val="18"/>
                <w:szCs w:val="18"/>
              </w:rPr>
            </w:pPr>
            <w:r w:rsidRPr="00DD4830">
              <w:rPr>
                <w:rFonts w:ascii="Arial" w:hAnsi="Arial" w:cs="Arial"/>
                <w:b/>
                <w:sz w:val="22"/>
                <w:szCs w:val="22"/>
              </w:rPr>
              <w:t>Aim 2:</w:t>
            </w:r>
            <w:r w:rsidRPr="00DD4830">
              <w:rPr>
                <w:rFonts w:ascii="Arial" w:hAnsi="Arial" w:cs="Arial"/>
                <w:sz w:val="22"/>
                <w:szCs w:val="22"/>
              </w:rPr>
              <w:t xml:space="preserve"> </w:t>
            </w:r>
            <w:r w:rsidRPr="00DD4830">
              <w:rPr>
                <w:rFonts w:ascii="Arial" w:hAnsi="Arial" w:cs="Arial"/>
                <w:color w:val="808080" w:themeColor="background1" w:themeShade="80"/>
                <w:sz w:val="18"/>
                <w:szCs w:val="18"/>
              </w:rPr>
              <w:t>(as above)</w:t>
            </w:r>
          </w:p>
          <w:p w14:paraId="19C8283C" w14:textId="77777777" w:rsidR="0075644C" w:rsidRPr="00564998" w:rsidRDefault="0075644C" w:rsidP="001444B3">
            <w:pPr>
              <w:rPr>
                <w:sz w:val="16"/>
                <w:szCs w:val="16"/>
              </w:rPr>
            </w:pPr>
          </w:p>
        </w:tc>
      </w:tr>
    </w:tbl>
    <w:p w14:paraId="05BA466F" w14:textId="77777777" w:rsidR="0075644C" w:rsidRDefault="0075644C" w:rsidP="0075644C"/>
    <w:tbl>
      <w:tblPr>
        <w:tblStyle w:val="TableGrid"/>
        <w:tblW w:w="10080" w:type="dxa"/>
        <w:tblInd w:w="-5" w:type="dxa"/>
        <w:tblLook w:val="04A0" w:firstRow="1" w:lastRow="0" w:firstColumn="1" w:lastColumn="0" w:noHBand="0" w:noVBand="1"/>
      </w:tblPr>
      <w:tblGrid>
        <w:gridCol w:w="10080"/>
      </w:tblGrid>
      <w:tr w:rsidR="0075644C" w14:paraId="4F8E90F5" w14:textId="77777777" w:rsidTr="00D766AF">
        <w:tc>
          <w:tcPr>
            <w:tcW w:w="10080" w:type="dxa"/>
          </w:tcPr>
          <w:p w14:paraId="0CA5FD4E" w14:textId="77777777" w:rsidR="0075644C" w:rsidRDefault="0075644C" w:rsidP="001444B3">
            <w:pPr>
              <w:ind w:left="-14"/>
              <w:rPr>
                <w:rFonts w:ascii="Arial" w:hAnsi="Arial" w:cs="Arial"/>
                <w:color w:val="808080" w:themeColor="background1" w:themeShade="80"/>
                <w:sz w:val="18"/>
                <w:szCs w:val="18"/>
              </w:rPr>
            </w:pPr>
            <w:r w:rsidRPr="00DD4830">
              <w:rPr>
                <w:rFonts w:ascii="Arial" w:hAnsi="Arial" w:cs="Arial"/>
                <w:b/>
                <w:sz w:val="22"/>
                <w:szCs w:val="22"/>
              </w:rPr>
              <w:t xml:space="preserve">Aim </w:t>
            </w:r>
            <w:r>
              <w:rPr>
                <w:rFonts w:ascii="Arial" w:hAnsi="Arial" w:cs="Arial"/>
                <w:b/>
                <w:sz w:val="22"/>
                <w:szCs w:val="22"/>
              </w:rPr>
              <w:t>3</w:t>
            </w:r>
            <w:r w:rsidRPr="00DD4830">
              <w:rPr>
                <w:rFonts w:ascii="Arial" w:hAnsi="Arial" w:cs="Arial"/>
                <w:b/>
                <w:sz w:val="22"/>
                <w:szCs w:val="22"/>
              </w:rPr>
              <w:t>:</w:t>
            </w:r>
            <w:r w:rsidRPr="00DD4830">
              <w:rPr>
                <w:rFonts w:ascii="Arial" w:hAnsi="Arial" w:cs="Arial"/>
                <w:sz w:val="22"/>
                <w:szCs w:val="22"/>
              </w:rPr>
              <w:t xml:space="preserve"> </w:t>
            </w:r>
            <w:r w:rsidRPr="00DD4830">
              <w:rPr>
                <w:rFonts w:ascii="Arial" w:hAnsi="Arial" w:cs="Arial"/>
                <w:color w:val="808080" w:themeColor="background1" w:themeShade="80"/>
                <w:sz w:val="18"/>
                <w:szCs w:val="18"/>
              </w:rPr>
              <w:t>(as above)</w:t>
            </w:r>
          </w:p>
          <w:p w14:paraId="56F3519B" w14:textId="77777777" w:rsidR="0075644C" w:rsidRPr="00564998" w:rsidRDefault="0075644C" w:rsidP="001444B3">
            <w:pPr>
              <w:rPr>
                <w:sz w:val="16"/>
                <w:szCs w:val="16"/>
              </w:rPr>
            </w:pPr>
          </w:p>
        </w:tc>
      </w:tr>
    </w:tbl>
    <w:p w14:paraId="211CB339" w14:textId="77777777" w:rsidR="00A501B5" w:rsidRDefault="00A501B5" w:rsidP="00B00F3D"/>
    <w:tbl>
      <w:tblPr>
        <w:tblStyle w:val="TableGrid"/>
        <w:tblW w:w="10080" w:type="dxa"/>
        <w:tblInd w:w="-5" w:type="dxa"/>
        <w:tblLook w:val="04A0" w:firstRow="1" w:lastRow="0" w:firstColumn="1" w:lastColumn="0" w:noHBand="0" w:noVBand="1"/>
      </w:tblPr>
      <w:tblGrid>
        <w:gridCol w:w="10080"/>
      </w:tblGrid>
      <w:tr w:rsidR="00E950AD" w14:paraId="316B2E41" w14:textId="77777777" w:rsidTr="00D766AF">
        <w:trPr>
          <w:trHeight w:val="260"/>
        </w:trPr>
        <w:tc>
          <w:tcPr>
            <w:tcW w:w="10080" w:type="dxa"/>
          </w:tcPr>
          <w:p w14:paraId="1A4A59FE" w14:textId="20D2D991" w:rsidR="00E950AD" w:rsidRDefault="00E950AD" w:rsidP="00564998">
            <w:pPr>
              <w:spacing w:after="120"/>
            </w:pPr>
            <w:r w:rsidRPr="00DD4830">
              <w:rPr>
                <w:rFonts w:ascii="Arial" w:hAnsi="Arial" w:cs="Arial"/>
                <w:b/>
                <w:sz w:val="22"/>
                <w:szCs w:val="22"/>
              </w:rPr>
              <w:t xml:space="preserve">Timeline and benchmarks for success: </w:t>
            </w:r>
            <w:r w:rsidR="00FD1700">
              <w:rPr>
                <w:rFonts w:ascii="Arial" w:hAnsi="Arial" w:cs="Arial"/>
                <w:i/>
                <w:color w:val="808080" w:themeColor="background1" w:themeShade="80"/>
                <w:sz w:val="18"/>
                <w:szCs w:val="18"/>
              </w:rPr>
              <w:t>Prefer</w:t>
            </w:r>
            <w:r w:rsidR="0054303C">
              <w:rPr>
                <w:rFonts w:ascii="Arial" w:hAnsi="Arial" w:cs="Arial"/>
                <w:i/>
                <w:color w:val="808080" w:themeColor="background1" w:themeShade="80"/>
                <w:sz w:val="18"/>
                <w:szCs w:val="18"/>
              </w:rPr>
              <w:t>ably</w:t>
            </w:r>
            <w:r w:rsidRPr="00DD4830">
              <w:rPr>
                <w:rFonts w:ascii="Arial" w:hAnsi="Arial" w:cs="Arial"/>
                <w:i/>
                <w:color w:val="808080" w:themeColor="background1" w:themeShade="80"/>
                <w:sz w:val="18"/>
                <w:szCs w:val="18"/>
              </w:rPr>
              <w:t xml:space="preserve"> in table format</w:t>
            </w:r>
            <w:r w:rsidR="0054303C">
              <w:rPr>
                <w:rFonts w:ascii="Arial" w:hAnsi="Arial" w:cs="Arial"/>
                <w:i/>
                <w:color w:val="808080" w:themeColor="background1" w:themeShade="80"/>
                <w:sz w:val="18"/>
                <w:szCs w:val="18"/>
              </w:rPr>
              <w:t xml:space="preserve"> (makes it easy for reviewers to visualize)</w:t>
            </w:r>
            <w:r w:rsidR="00D64AAD">
              <w:rPr>
                <w:rFonts w:ascii="Arial" w:hAnsi="Arial" w:cs="Arial"/>
                <w:i/>
                <w:color w:val="808080" w:themeColor="background1" w:themeShade="80"/>
                <w:sz w:val="18"/>
                <w:szCs w:val="18"/>
              </w:rPr>
              <w:t>. Demonstrate</w:t>
            </w:r>
            <w:r w:rsidRPr="00DD4830">
              <w:rPr>
                <w:rFonts w:ascii="Arial" w:hAnsi="Arial" w:cs="Arial"/>
                <w:i/>
                <w:color w:val="808080" w:themeColor="background1" w:themeShade="80"/>
                <w:sz w:val="18"/>
                <w:szCs w:val="18"/>
              </w:rPr>
              <w:t xml:space="preserve"> </w:t>
            </w:r>
            <w:r w:rsidR="00D64AAD">
              <w:rPr>
                <w:rFonts w:ascii="Arial" w:hAnsi="Arial" w:cs="Arial"/>
                <w:i/>
                <w:color w:val="808080" w:themeColor="background1" w:themeShade="80"/>
                <w:sz w:val="18"/>
                <w:szCs w:val="18"/>
              </w:rPr>
              <w:t xml:space="preserve">that </w:t>
            </w:r>
            <w:r w:rsidRPr="00DD4830">
              <w:rPr>
                <w:rFonts w:ascii="Arial" w:hAnsi="Arial" w:cs="Arial"/>
                <w:i/>
                <w:color w:val="808080" w:themeColor="background1" w:themeShade="80"/>
                <w:sz w:val="18"/>
                <w:szCs w:val="18"/>
              </w:rPr>
              <w:t xml:space="preserve">you have thoroughly considered how long it will take to complete each </w:t>
            </w:r>
            <w:r w:rsidR="0054303C">
              <w:rPr>
                <w:rFonts w:ascii="Arial" w:hAnsi="Arial" w:cs="Arial"/>
                <w:i/>
                <w:color w:val="808080" w:themeColor="background1" w:themeShade="80"/>
                <w:sz w:val="18"/>
                <w:szCs w:val="18"/>
              </w:rPr>
              <w:t>subaim</w:t>
            </w:r>
            <w:r w:rsidRPr="00DD4830">
              <w:rPr>
                <w:rFonts w:ascii="Arial" w:hAnsi="Arial" w:cs="Arial"/>
                <w:i/>
                <w:color w:val="808080" w:themeColor="background1" w:themeShade="80"/>
                <w:sz w:val="18"/>
                <w:szCs w:val="18"/>
              </w:rPr>
              <w:t>. Include when you expect to achieve certain benchmarks (be sure to specify what these are).</w:t>
            </w:r>
          </w:p>
        </w:tc>
      </w:tr>
    </w:tbl>
    <w:p w14:paraId="7098ECD9" w14:textId="77777777" w:rsidR="00E950AD" w:rsidRDefault="00E950AD" w:rsidP="00B00F3D"/>
    <w:tbl>
      <w:tblPr>
        <w:tblStyle w:val="TableGrid"/>
        <w:tblW w:w="10080" w:type="dxa"/>
        <w:tblInd w:w="-5" w:type="dxa"/>
        <w:tblLook w:val="04A0" w:firstRow="1" w:lastRow="0" w:firstColumn="1" w:lastColumn="0" w:noHBand="0" w:noVBand="1"/>
      </w:tblPr>
      <w:tblGrid>
        <w:gridCol w:w="10080"/>
      </w:tblGrid>
      <w:tr w:rsidR="002145EA" w14:paraId="237B034D" w14:textId="77777777" w:rsidTr="00D766AF">
        <w:tc>
          <w:tcPr>
            <w:tcW w:w="10080" w:type="dxa"/>
          </w:tcPr>
          <w:p w14:paraId="413A6E86" w14:textId="48A88035" w:rsidR="002145EA" w:rsidRPr="004A2A74" w:rsidRDefault="002145EA" w:rsidP="002145EA">
            <w:pPr>
              <w:rPr>
                <w:rFonts w:ascii="Arial" w:hAnsi="Arial" w:cs="Arial"/>
                <w:b/>
              </w:rPr>
            </w:pPr>
            <w:r w:rsidRPr="001F077B">
              <w:rPr>
                <w:rFonts w:ascii="Arial" w:hAnsi="Arial" w:cs="Arial"/>
                <w:b/>
                <w:sz w:val="22"/>
                <w:szCs w:val="22"/>
              </w:rPr>
              <w:t>Future directions:</w:t>
            </w:r>
            <w:r>
              <w:rPr>
                <w:rFonts w:ascii="Arial" w:hAnsi="Arial" w:cs="Arial"/>
                <w:b/>
              </w:rPr>
              <w:t xml:space="preserve"> </w:t>
            </w:r>
            <w:r w:rsidR="006D35FD">
              <w:rPr>
                <w:rFonts w:ascii="Arial" w:hAnsi="Arial" w:cs="Arial"/>
                <w:i/>
                <w:color w:val="808080" w:themeColor="background1" w:themeShade="80"/>
                <w:sz w:val="18"/>
                <w:szCs w:val="18"/>
              </w:rPr>
              <w:t>Brief</w:t>
            </w:r>
            <w:r w:rsidRPr="001F077B">
              <w:rPr>
                <w:rFonts w:ascii="Arial" w:hAnsi="Arial" w:cs="Arial"/>
                <w:i/>
                <w:color w:val="808080" w:themeColor="background1" w:themeShade="80"/>
                <w:sz w:val="18"/>
                <w:szCs w:val="18"/>
              </w:rPr>
              <w:t xml:space="preserve"> summar</w:t>
            </w:r>
            <w:r w:rsidR="00D64AAD">
              <w:rPr>
                <w:rFonts w:ascii="Arial" w:hAnsi="Arial" w:cs="Arial"/>
                <w:i/>
                <w:color w:val="808080" w:themeColor="background1" w:themeShade="80"/>
                <w:sz w:val="18"/>
                <w:szCs w:val="18"/>
              </w:rPr>
              <w:t>y of</w:t>
            </w:r>
            <w:r w:rsidRPr="001F077B">
              <w:rPr>
                <w:rFonts w:ascii="Arial" w:hAnsi="Arial" w:cs="Arial"/>
                <w:i/>
                <w:color w:val="808080" w:themeColor="background1" w:themeShade="80"/>
                <w:sz w:val="18"/>
                <w:szCs w:val="18"/>
              </w:rPr>
              <w:t xml:space="preserve"> where you expect </w:t>
            </w:r>
            <w:r w:rsidR="00FD1700">
              <w:rPr>
                <w:rFonts w:ascii="Arial" w:hAnsi="Arial" w:cs="Arial"/>
                <w:i/>
                <w:color w:val="808080" w:themeColor="background1" w:themeShade="80"/>
                <w:sz w:val="18"/>
                <w:szCs w:val="18"/>
              </w:rPr>
              <w:t>the science to be</w:t>
            </w:r>
            <w:r w:rsidRPr="001F077B">
              <w:rPr>
                <w:rFonts w:ascii="Arial" w:hAnsi="Arial" w:cs="Arial"/>
                <w:i/>
                <w:color w:val="808080" w:themeColor="background1" w:themeShade="80"/>
                <w:sz w:val="18"/>
                <w:szCs w:val="18"/>
              </w:rPr>
              <w:t xml:space="preserve"> at the conclusion of the proposed research. </w:t>
            </w:r>
            <w:r w:rsidR="00D64AAD">
              <w:rPr>
                <w:rFonts w:ascii="Arial" w:hAnsi="Arial" w:cs="Arial"/>
                <w:i/>
                <w:color w:val="808080" w:themeColor="background1" w:themeShade="80"/>
                <w:sz w:val="18"/>
                <w:szCs w:val="18"/>
              </w:rPr>
              <w:t>Include</w:t>
            </w:r>
            <w:r w:rsidR="00D64AAD" w:rsidRPr="001F077B">
              <w:rPr>
                <w:rFonts w:ascii="Arial" w:hAnsi="Arial" w:cs="Arial"/>
                <w:i/>
                <w:color w:val="808080" w:themeColor="background1" w:themeShade="80"/>
                <w:sz w:val="18"/>
                <w:szCs w:val="18"/>
              </w:rPr>
              <w:t xml:space="preserve"> </w:t>
            </w:r>
            <w:r w:rsidRPr="001F077B">
              <w:rPr>
                <w:rFonts w:ascii="Arial" w:hAnsi="Arial" w:cs="Arial"/>
                <w:i/>
                <w:color w:val="808080" w:themeColor="background1" w:themeShade="80"/>
                <w:sz w:val="18"/>
                <w:szCs w:val="18"/>
              </w:rPr>
              <w:t>the next expected steps and why they are important.</w:t>
            </w:r>
            <w:r w:rsidRPr="00E338E3">
              <w:rPr>
                <w:rFonts w:ascii="Arial" w:hAnsi="Arial" w:cs="Arial"/>
                <w:b/>
                <w:color w:val="808080" w:themeColor="background1" w:themeShade="80"/>
              </w:rPr>
              <w:t xml:space="preserve"> </w:t>
            </w:r>
          </w:p>
          <w:p w14:paraId="79AEE471" w14:textId="77777777" w:rsidR="002145EA" w:rsidRPr="00E950AD" w:rsidRDefault="002145EA" w:rsidP="002145EA">
            <w:pPr>
              <w:pStyle w:val="ListParagraph"/>
              <w:numPr>
                <w:ilvl w:val="0"/>
                <w:numId w:val="14"/>
              </w:numPr>
              <w:rPr>
                <w:rFonts w:ascii="Arial" w:hAnsi="Arial" w:cs="Arial"/>
              </w:rPr>
            </w:pPr>
          </w:p>
          <w:p w14:paraId="4FEBC896" w14:textId="77777777" w:rsidR="002145EA" w:rsidRPr="002145EA" w:rsidRDefault="002145EA" w:rsidP="00564998">
            <w:pPr>
              <w:pStyle w:val="ListParagraph"/>
              <w:numPr>
                <w:ilvl w:val="0"/>
                <w:numId w:val="27"/>
              </w:numPr>
              <w:spacing w:after="120"/>
              <w:rPr>
                <w:rFonts w:ascii="Arial" w:hAnsi="Arial" w:cs="Arial"/>
              </w:rPr>
            </w:pPr>
          </w:p>
        </w:tc>
      </w:tr>
    </w:tbl>
    <w:p w14:paraId="0049F2E4" w14:textId="77777777" w:rsidR="002145EA" w:rsidRDefault="002145EA" w:rsidP="00D766AF"/>
    <w:sectPr w:rsidR="002145EA" w:rsidSect="00D766AF">
      <w:headerReference w:type="even" r:id="rId12"/>
      <w:headerReference w:type="default" r:id="rId13"/>
      <w:footerReference w:type="even" r:id="rId14"/>
      <w:footerReference w:type="default" r:id="rId15"/>
      <w:pgSz w:w="12240" w:h="15840"/>
      <w:pgMar w:top="720" w:right="1080" w:bottom="720" w:left="1080" w:header="720" w:footer="57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nifer Barr" w:date="2019-01-31T14:12:00Z" w:initials="JB">
    <w:p w14:paraId="31F7971F" w14:textId="77777777" w:rsidR="00B21DE5" w:rsidRDefault="00B21DE5" w:rsidP="00B21DE5">
      <w:pPr>
        <w:rPr>
          <w:color w:val="444444"/>
          <w:sz w:val="20"/>
          <w:szCs w:val="20"/>
        </w:rPr>
      </w:pPr>
      <w:r>
        <w:rPr>
          <w:rStyle w:val="CommentReference"/>
        </w:rPr>
        <w:annotationRef/>
      </w:r>
      <w:bookmarkStart w:id="1" w:name="_GoBack"/>
      <w:bookmarkEnd w:id="1"/>
      <w:r>
        <w:rPr>
          <w:color w:val="444444"/>
          <w:sz w:val="20"/>
          <w:szCs w:val="20"/>
        </w:rPr>
        <w:t xml:space="preserve">NIH definition of scientific rigor: </w:t>
      </w:r>
    </w:p>
    <w:p w14:paraId="026D4FEA" w14:textId="77777777" w:rsidR="00B21DE5" w:rsidRPr="009F6856" w:rsidRDefault="00B21DE5" w:rsidP="00B21DE5">
      <w:pPr>
        <w:ind w:left="720"/>
        <w:rPr>
          <w:i/>
        </w:rPr>
      </w:pPr>
      <w:r w:rsidRPr="009F6856">
        <w:rPr>
          <w:i/>
        </w:rPr>
        <w:t>The strict application of the scientific method to ensure robust and unbiased experimental design, methodology, analysis, interpretation and reporting of results. This includes full transparency in reporting experimental details so that others may reproduce and extend the findings.</w:t>
      </w:r>
    </w:p>
    <w:p w14:paraId="00E8526E" w14:textId="6BAEF4F0" w:rsidR="00B21DE5" w:rsidRDefault="00B21DE5">
      <w:pPr>
        <w:pStyle w:val="CommentText"/>
      </w:pPr>
    </w:p>
  </w:comment>
  <w:comment w:id="13" w:author="Chris Blaumueller" w:date="2018-12-19T11:05:00Z" w:initials="CMB">
    <w:p w14:paraId="7BC8B68A" w14:textId="77777777" w:rsidR="00AD1D45" w:rsidRDefault="00AD1D45" w:rsidP="00AD1D45">
      <w:pPr>
        <w:pStyle w:val="Default"/>
      </w:pPr>
      <w:r>
        <w:rPr>
          <w:rStyle w:val="CommentReference"/>
        </w:rPr>
        <w:annotationRef/>
      </w:r>
      <w:r w:rsidRPr="009F6856">
        <w:rPr>
          <w:rFonts w:asciiTheme="minorHAnsi" w:hAnsiTheme="minorHAnsi" w:cstheme="minorBidi"/>
          <w:color w:val="444444"/>
          <w:sz w:val="20"/>
          <w:szCs w:val="20"/>
        </w:rPr>
        <w:t>Reviewers will now be asked</w:t>
      </w:r>
      <w:r>
        <w:rPr>
          <w:rFonts w:asciiTheme="minorHAnsi" w:hAnsiTheme="minorHAnsi" w:cstheme="minorBidi"/>
          <w:color w:val="444444"/>
          <w:sz w:val="20"/>
          <w:szCs w:val="20"/>
        </w:rPr>
        <w:t xml:space="preserve"> (</w:t>
      </w:r>
      <w:r>
        <w:rPr>
          <w:rFonts w:asciiTheme="minorHAnsi" w:hAnsiTheme="minorHAnsi" w:cstheme="minorBidi"/>
          <w:color w:val="444444"/>
          <w:sz w:val="20"/>
          <w:szCs w:val="20"/>
          <w:u w:val="single"/>
        </w:rPr>
        <w:t>new</w:t>
      </w:r>
      <w:r w:rsidRPr="009F6856">
        <w:rPr>
          <w:rFonts w:asciiTheme="minorHAnsi" w:hAnsiTheme="minorHAnsi" w:cstheme="minorBidi"/>
          <w:color w:val="444444"/>
          <w:sz w:val="20"/>
          <w:szCs w:val="20"/>
          <w:u w:val="single"/>
        </w:rPr>
        <w:t xml:space="preserve"> </w:t>
      </w:r>
      <w:r>
        <w:rPr>
          <w:rFonts w:asciiTheme="minorHAnsi" w:hAnsiTheme="minorHAnsi" w:cstheme="minorBidi"/>
          <w:color w:val="444444"/>
          <w:sz w:val="20"/>
          <w:szCs w:val="20"/>
        </w:rPr>
        <w:t>question)</w:t>
      </w:r>
      <w:r w:rsidRPr="009F6856">
        <w:rPr>
          <w:rFonts w:asciiTheme="minorHAnsi" w:hAnsiTheme="minorHAnsi" w:cstheme="minorBidi"/>
          <w:color w:val="444444"/>
          <w:sz w:val="20"/>
          <w:szCs w:val="20"/>
        </w:rPr>
        <w:t>:</w:t>
      </w:r>
    </w:p>
    <w:p w14:paraId="5E0FC9F0" w14:textId="77777777" w:rsidR="00AD1D45" w:rsidRPr="009F6856" w:rsidRDefault="00AD1D45" w:rsidP="00AD1D45">
      <w:pPr>
        <w:spacing w:before="100" w:beforeAutospacing="1" w:after="100" w:afterAutospacing="1"/>
        <w:ind w:left="720"/>
        <w:rPr>
          <w:rFonts w:eastAsia="Times New Roman" w:cstheme="minorHAnsi"/>
          <w:i/>
          <w:sz w:val="18"/>
          <w:szCs w:val="18"/>
        </w:rPr>
      </w:pPr>
      <w:r w:rsidRPr="00DC0132">
        <w:rPr>
          <w:rFonts w:eastAsia="Times New Roman" w:cstheme="minorHAnsi"/>
          <w:i/>
          <w:sz w:val="18"/>
          <w:szCs w:val="18"/>
        </w:rPr>
        <w:t>Have the investigators included plans to address weaknesses in the rigor of prior research that serves as the key support for the proposed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E8526E" w15:done="0"/>
  <w15:commentEx w15:paraId="5E0FC9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E8526E" w16cid:durableId="1FFD80D4"/>
  <w16cid:commentId w16cid:paraId="5E0FC9F0" w16cid:durableId="1FC4A4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8F28F" w14:textId="77777777" w:rsidR="00CC0558" w:rsidRDefault="00CC0558" w:rsidP="00B00F3D">
      <w:r>
        <w:separator/>
      </w:r>
    </w:p>
  </w:endnote>
  <w:endnote w:type="continuationSeparator" w:id="0">
    <w:p w14:paraId="4D037715" w14:textId="77777777" w:rsidR="00CC0558" w:rsidRDefault="00CC0558" w:rsidP="00B00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41097" w14:textId="77777777" w:rsidR="004B0680" w:rsidRPr="005E5923" w:rsidRDefault="004B0680" w:rsidP="005E5923">
    <w:pPr>
      <w:pStyle w:val="Footer"/>
      <w:framePr w:wrap="none" w:vAnchor="text" w:hAnchor="margin" w:xAlign="right" w:y="1"/>
      <w:rPr>
        <w:rStyle w:val="PageNumber"/>
        <w:color w:val="BF8F00" w:themeColor="accent4" w:themeShade="BF"/>
      </w:rPr>
    </w:pPr>
    <w:r w:rsidRPr="005E5923">
      <w:rPr>
        <w:rStyle w:val="PageNumber"/>
        <w:color w:val="BF8F00" w:themeColor="accent4" w:themeShade="BF"/>
      </w:rPr>
      <w:fldChar w:fldCharType="begin"/>
    </w:r>
    <w:r w:rsidRPr="005E5923">
      <w:rPr>
        <w:rStyle w:val="PageNumber"/>
        <w:color w:val="BF8F00" w:themeColor="accent4" w:themeShade="BF"/>
      </w:rPr>
      <w:instrText xml:space="preserve">PAGE  </w:instrText>
    </w:r>
    <w:r w:rsidRPr="005E5923">
      <w:rPr>
        <w:rStyle w:val="PageNumber"/>
        <w:color w:val="BF8F00" w:themeColor="accent4" w:themeShade="BF"/>
      </w:rPr>
      <w:fldChar w:fldCharType="end"/>
    </w:r>
  </w:p>
  <w:p w14:paraId="6B9743E1" w14:textId="77777777" w:rsidR="004B0680" w:rsidRDefault="004B0680" w:rsidP="001B7A8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CAFD1" w14:textId="77777777" w:rsidR="004B0680" w:rsidRPr="00877947" w:rsidRDefault="004B0680" w:rsidP="00D766AF">
    <w:pPr>
      <w:pStyle w:val="Footer"/>
      <w:ind w:right="360"/>
      <w:rPr>
        <w:rFonts w:ascii="Arial" w:hAnsi="Arial" w:cs="Arial"/>
        <w:color w:val="595959" w:themeColor="text1" w:themeTint="A6"/>
        <w:sz w:val="16"/>
        <w:szCs w:val="16"/>
      </w:rPr>
    </w:pPr>
    <w:r w:rsidRPr="00877947">
      <w:rPr>
        <w:rFonts w:ascii="Arial" w:hAnsi="Arial" w:cs="Arial"/>
        <w:color w:val="595959" w:themeColor="text1" w:themeTint="A6"/>
        <w:sz w:val="16"/>
        <w:szCs w:val="16"/>
      </w:rPr>
      <w:t xml:space="preserve">Adapted in part from </w:t>
    </w:r>
    <w:r w:rsidRPr="00877947">
      <w:rPr>
        <w:rFonts w:ascii="Arial" w:hAnsi="Arial" w:cs="Arial"/>
        <w:i/>
        <w:color w:val="595959" w:themeColor="text1" w:themeTint="A6"/>
        <w:sz w:val="16"/>
        <w:szCs w:val="16"/>
      </w:rPr>
      <w:t>The Grant Application Writer’s Workbook</w:t>
    </w:r>
    <w:r w:rsidRPr="00877947">
      <w:rPr>
        <w:rFonts w:ascii="Arial" w:hAnsi="Arial" w:cs="Arial"/>
        <w:color w:val="595959" w:themeColor="text1" w:themeTint="A6"/>
        <w:sz w:val="16"/>
        <w:szCs w:val="16"/>
      </w:rPr>
      <w:t xml:space="preserve"> by Stephen Russell and David Morrison</w:t>
    </w:r>
  </w:p>
  <w:p w14:paraId="0FE19D6D" w14:textId="77777777" w:rsidR="004B0680" w:rsidRDefault="004B0680" w:rsidP="007A19A4">
    <w:pPr>
      <w:pStyle w:val="Footer"/>
      <w:ind w:right="360"/>
      <w:rPr>
        <w:rFonts w:ascii="Arial" w:hAnsi="Arial" w:cs="Arial"/>
        <w:sz w:val="16"/>
        <w:szCs w:val="16"/>
      </w:rPr>
    </w:pPr>
  </w:p>
  <w:p w14:paraId="5BEF7C22" w14:textId="2A03EB73" w:rsidR="0062701D" w:rsidRPr="00877947" w:rsidRDefault="004B0680" w:rsidP="00D766AF">
    <w:pPr>
      <w:pStyle w:val="Header"/>
      <w:tabs>
        <w:tab w:val="clear" w:pos="9360"/>
        <w:tab w:val="left" w:pos="5168"/>
        <w:tab w:val="center" w:pos="6300"/>
        <w:tab w:val="center" w:pos="6480"/>
        <w:tab w:val="right" w:pos="12600"/>
      </w:tabs>
      <w:rPr>
        <w:rFonts w:ascii="Arial" w:eastAsia="Times New Roman" w:hAnsi="Arial" w:cs="Arial"/>
        <w:bCs/>
        <w:color w:val="595959" w:themeColor="text1" w:themeTint="A6"/>
        <w:sz w:val="16"/>
        <w:szCs w:val="16"/>
      </w:rPr>
    </w:pPr>
    <w:r w:rsidRPr="00877947">
      <w:rPr>
        <w:rFonts w:ascii="Arial" w:eastAsia="Times New Roman" w:hAnsi="Arial" w:cs="Arial"/>
        <w:bCs/>
        <w:color w:val="595959" w:themeColor="text1" w:themeTint="A6"/>
        <w:sz w:val="16"/>
        <w:szCs w:val="16"/>
      </w:rPr>
      <w:t xml:space="preserve">Scientific Editing </w:t>
    </w:r>
    <w:r w:rsidR="00E10351" w:rsidRPr="00877947">
      <w:rPr>
        <w:rFonts w:ascii="Arial" w:eastAsia="Times New Roman" w:hAnsi="Arial" w:cs="Arial"/>
        <w:bCs/>
        <w:color w:val="595959" w:themeColor="text1" w:themeTint="A6"/>
        <w:sz w:val="16"/>
        <w:szCs w:val="16"/>
      </w:rPr>
      <w:t>and Research Communication Core</w:t>
    </w:r>
    <w:r w:rsidR="00351013" w:rsidRPr="00877947">
      <w:rPr>
        <w:rFonts w:ascii="Arial" w:eastAsia="Times New Roman" w:hAnsi="Arial" w:cs="Arial"/>
        <w:bCs/>
        <w:color w:val="595959" w:themeColor="text1" w:themeTint="A6"/>
        <w:sz w:val="16"/>
        <w:szCs w:val="16"/>
      </w:rPr>
      <w:t xml:space="preserve"> (SERCC)</w:t>
    </w:r>
    <w:r w:rsidRPr="00877947">
      <w:rPr>
        <w:rFonts w:ascii="Arial" w:eastAsia="Times New Roman" w:hAnsi="Arial" w:cs="Arial"/>
        <w:bCs/>
        <w:color w:val="595959" w:themeColor="text1" w:themeTint="A6"/>
        <w:sz w:val="16"/>
        <w:szCs w:val="16"/>
      </w:rPr>
      <w:t xml:space="preserve"> | The </w:t>
    </w:r>
    <w:r w:rsidR="00DB6838" w:rsidRPr="00877947">
      <w:rPr>
        <w:rFonts w:ascii="Arial" w:eastAsia="Times New Roman" w:hAnsi="Arial" w:cs="Arial"/>
        <w:bCs/>
        <w:color w:val="595959" w:themeColor="text1" w:themeTint="A6"/>
        <w:sz w:val="16"/>
        <w:szCs w:val="16"/>
      </w:rPr>
      <w:t xml:space="preserve">University of Iowa </w:t>
    </w:r>
    <w:r w:rsidRPr="00877947">
      <w:rPr>
        <w:rFonts w:ascii="Arial" w:eastAsia="Times New Roman" w:hAnsi="Arial" w:cs="Arial"/>
        <w:bCs/>
        <w:color w:val="595959" w:themeColor="text1" w:themeTint="A6"/>
        <w:sz w:val="16"/>
        <w:szCs w:val="16"/>
      </w:rPr>
      <w:t>Roy J and Lucille A Carver</w:t>
    </w:r>
    <w:r w:rsidRPr="00877947">
      <w:rPr>
        <w:color w:val="595959" w:themeColor="text1" w:themeTint="A6"/>
      </w:rPr>
      <w:t xml:space="preserve"> </w:t>
    </w:r>
    <w:r w:rsidRPr="00877947">
      <w:rPr>
        <w:rFonts w:ascii="Arial" w:eastAsia="Times New Roman" w:hAnsi="Arial" w:cs="Arial"/>
        <w:bCs/>
        <w:color w:val="595959" w:themeColor="text1" w:themeTint="A6"/>
        <w:sz w:val="16"/>
        <w:szCs w:val="16"/>
      </w:rPr>
      <w:t>College of Medicine</w:t>
    </w:r>
    <w:r w:rsidR="00351013" w:rsidRPr="00877947">
      <w:rPr>
        <w:rFonts w:ascii="Arial" w:eastAsia="Times New Roman" w:hAnsi="Arial" w:cs="Arial"/>
        <w:bCs/>
        <w:color w:val="595959" w:themeColor="text1" w:themeTint="A6"/>
        <w:sz w:val="16"/>
        <w:szCs w:val="16"/>
      </w:rPr>
      <w:t xml:space="preserve"> </w:t>
    </w:r>
  </w:p>
  <w:p w14:paraId="08699589" w14:textId="77777777" w:rsidR="00FE19D8" w:rsidRPr="00A67849" w:rsidRDefault="00FE19D8" w:rsidP="00FE19D8">
    <w:pPr>
      <w:pStyle w:val="Footer"/>
      <w:framePr w:h="352" w:hRule="exact" w:wrap="none" w:vAnchor="text" w:hAnchor="page" w:x="11041" w:y="41"/>
      <w:rPr>
        <w:rStyle w:val="PageNumber"/>
        <w:rFonts w:ascii="Arial" w:hAnsi="Arial" w:cs="Arial"/>
        <w:sz w:val="16"/>
        <w:szCs w:val="16"/>
      </w:rPr>
    </w:pPr>
    <w:r w:rsidRPr="00A67849">
      <w:rPr>
        <w:rStyle w:val="PageNumber"/>
        <w:rFonts w:ascii="Arial" w:hAnsi="Arial" w:cs="Arial"/>
        <w:sz w:val="16"/>
        <w:szCs w:val="16"/>
      </w:rPr>
      <w:fldChar w:fldCharType="begin"/>
    </w:r>
    <w:r w:rsidRPr="00A67849">
      <w:rPr>
        <w:rStyle w:val="PageNumber"/>
        <w:rFonts w:ascii="Arial" w:hAnsi="Arial" w:cs="Arial"/>
        <w:sz w:val="16"/>
        <w:szCs w:val="16"/>
      </w:rPr>
      <w:instrText xml:space="preserve">PAGE  </w:instrText>
    </w:r>
    <w:r w:rsidRPr="00A67849">
      <w:rPr>
        <w:rStyle w:val="PageNumber"/>
        <w:rFonts w:ascii="Arial" w:hAnsi="Arial" w:cs="Arial"/>
        <w:sz w:val="16"/>
        <w:szCs w:val="16"/>
      </w:rPr>
      <w:fldChar w:fldCharType="separate"/>
    </w:r>
    <w:r>
      <w:rPr>
        <w:rStyle w:val="PageNumber"/>
        <w:rFonts w:ascii="Arial" w:hAnsi="Arial" w:cs="Arial"/>
        <w:sz w:val="16"/>
        <w:szCs w:val="16"/>
      </w:rPr>
      <w:t>1</w:t>
    </w:r>
    <w:r w:rsidRPr="00A67849">
      <w:rPr>
        <w:rStyle w:val="PageNumber"/>
        <w:rFonts w:ascii="Arial" w:hAnsi="Arial" w:cs="Arial"/>
        <w:sz w:val="16"/>
        <w:szCs w:val="16"/>
      </w:rPr>
      <w:fldChar w:fldCharType="end"/>
    </w:r>
  </w:p>
  <w:p w14:paraId="709ECCBD" w14:textId="6ACB0273" w:rsidR="00DB6838" w:rsidRPr="00DB6838" w:rsidRDefault="00CC0558" w:rsidP="00D766AF">
    <w:pPr>
      <w:pStyle w:val="Header"/>
      <w:tabs>
        <w:tab w:val="clear" w:pos="9360"/>
        <w:tab w:val="left" w:pos="5168"/>
        <w:tab w:val="center" w:pos="6300"/>
        <w:tab w:val="center" w:pos="6480"/>
        <w:tab w:val="right" w:pos="12600"/>
      </w:tabs>
      <w:rPr>
        <w:color w:val="000000"/>
      </w:rPr>
    </w:pPr>
    <w:hyperlink r:id="rId1" w:history="1">
      <w:r w:rsidR="00DB6838" w:rsidRPr="00DB6838">
        <w:rPr>
          <w:rStyle w:val="Hyperlink"/>
          <w:rFonts w:ascii="Arial" w:eastAsia="Times New Roman" w:hAnsi="Arial" w:cs="Arial"/>
          <w:sz w:val="16"/>
          <w:szCs w:val="16"/>
        </w:rPr>
        <w:t>COM-ScientificEditing@uiowa.edu</w:t>
      </w:r>
    </w:hyperlink>
    <w:r w:rsidR="00DB6838" w:rsidRPr="00DB6838">
      <w:rPr>
        <w:rStyle w:val="Hyperlink"/>
        <w:rFonts w:ascii="Arial" w:eastAsia="Times New Roman" w:hAnsi="Arial" w:cs="Arial"/>
        <w:sz w:val="16"/>
        <w:szCs w:val="16"/>
        <w:u w:val="none"/>
      </w:rPr>
      <w:t xml:space="preserve"> </w:t>
    </w:r>
    <w:r w:rsidR="00DB6838" w:rsidRPr="00DB6838">
      <w:rPr>
        <w:rStyle w:val="Hyperlink"/>
        <w:rFonts w:ascii="Arial" w:eastAsia="Times New Roman" w:hAnsi="Arial" w:cs="Arial"/>
        <w:color w:val="7F7F7F" w:themeColor="text1" w:themeTint="80"/>
        <w:sz w:val="16"/>
        <w:szCs w:val="16"/>
        <w:u w:val="none"/>
      </w:rPr>
      <w:t>|</w:t>
    </w:r>
    <w:r w:rsidR="00DB6838" w:rsidRPr="00DB6838">
      <w:rPr>
        <w:color w:val="7E0000"/>
      </w:rPr>
      <w:t xml:space="preserve"> </w:t>
    </w:r>
    <w:hyperlink r:id="rId2" w:history="1">
      <w:r w:rsidR="00877947" w:rsidRPr="00877947">
        <w:rPr>
          <w:rStyle w:val="Hyperlink"/>
          <w:rFonts w:ascii="Arial" w:hAnsi="Arial" w:cs="Arial"/>
          <w:sz w:val="16"/>
          <w:szCs w:val="16"/>
        </w:rPr>
        <w:t>https://medicine.uiowa.edu/editingcore</w:t>
      </w:r>
    </w:hyperlink>
    <w:r w:rsidR="00877947">
      <w:rPr>
        <w:rStyle w:val="apple-converted-space"/>
        <w:rFonts w:ascii="Arial" w:hAnsi="Arial" w:cs="Arial"/>
        <w:color w:val="7E0000"/>
        <w:sz w:val="16"/>
        <w:szCs w:val="16"/>
      </w:rPr>
      <w:t xml:space="preserve"> </w:t>
    </w:r>
    <w:r w:rsidR="00DB6838">
      <w:rPr>
        <w:rStyle w:val="apple-converted-space"/>
        <w:rFonts w:ascii="Arial" w:hAnsi="Arial" w:cs="Arial"/>
        <w:color w:val="7E0000"/>
        <w:sz w:val="16"/>
        <w:szCs w:val="16"/>
      </w:rPr>
      <w:t xml:space="preserve"> </w:t>
    </w:r>
    <w:r w:rsidR="00DB6838" w:rsidRPr="00DB6838">
      <w:rPr>
        <w:rStyle w:val="apple-converted-space"/>
        <w:rFonts w:ascii="Arial" w:hAnsi="Arial" w:cs="Arial"/>
        <w:color w:val="7E0000"/>
        <w:sz w:val="16"/>
        <w:szCs w:val="16"/>
      </w:rPr>
      <w:t> </w:t>
    </w:r>
  </w:p>
  <w:p w14:paraId="15034212" w14:textId="77777777" w:rsidR="004B0680" w:rsidRPr="00A67849" w:rsidRDefault="004B0680" w:rsidP="007A19A4">
    <w:pPr>
      <w:pStyle w:val="Footer"/>
      <w:tabs>
        <w:tab w:val="clear" w:pos="9360"/>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38AAC" w14:textId="77777777" w:rsidR="00CC0558" w:rsidRDefault="00CC0558" w:rsidP="00B00F3D">
      <w:r>
        <w:separator/>
      </w:r>
    </w:p>
  </w:footnote>
  <w:footnote w:type="continuationSeparator" w:id="0">
    <w:p w14:paraId="114547CB" w14:textId="77777777" w:rsidR="00CC0558" w:rsidRDefault="00CC0558" w:rsidP="00B00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85787" w14:textId="77777777" w:rsidR="004B0680" w:rsidRDefault="004B0680" w:rsidP="0053011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4B6FDC" w14:textId="77777777" w:rsidR="004B0680" w:rsidRDefault="004B0680" w:rsidP="00D12B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5EBE" w14:textId="47FCF26B" w:rsidR="008F00AB" w:rsidRDefault="00C35457" w:rsidP="008F00AB">
    <w:pPr>
      <w:pStyle w:val="Header"/>
      <w:ind w:right="360"/>
      <w:jc w:val="center"/>
      <w:rPr>
        <w:rFonts w:ascii="Arial" w:hAnsi="Arial" w:cs="Arial"/>
        <w:caps/>
      </w:rPr>
    </w:pPr>
    <w:r>
      <w:rPr>
        <w:rFonts w:ascii="Arial" w:hAnsi="Arial" w:cs="Arial"/>
        <w:caps/>
        <w:noProof/>
      </w:rPr>
      <mc:AlternateContent>
        <mc:Choice Requires="wps">
          <w:drawing>
            <wp:anchor distT="0" distB="0" distL="114300" distR="114300" simplePos="0" relativeHeight="251664384" behindDoc="0" locked="0" layoutInCell="1" allowOverlap="1" wp14:anchorId="4DECBE2C" wp14:editId="7ADD427B">
              <wp:simplePos x="0" y="0"/>
              <wp:positionH relativeFrom="column">
                <wp:posOffset>5243830</wp:posOffset>
              </wp:positionH>
              <wp:positionV relativeFrom="paragraph">
                <wp:posOffset>-247487</wp:posOffset>
              </wp:positionV>
              <wp:extent cx="1131174" cy="534154"/>
              <wp:effectExtent l="0" t="0" r="0" b="0"/>
              <wp:wrapNone/>
              <wp:docPr id="2" name="Text Box 2"/>
              <wp:cNvGraphicFramePr/>
              <a:graphic xmlns:a="http://schemas.openxmlformats.org/drawingml/2006/main">
                <a:graphicData uri="http://schemas.microsoft.com/office/word/2010/wordprocessingShape">
                  <wps:wsp>
                    <wps:cNvSpPr txBox="1"/>
                    <wps:spPr>
                      <a:xfrm>
                        <a:off x="0" y="0"/>
                        <a:ext cx="1131174" cy="534154"/>
                      </a:xfrm>
                      <a:prstGeom prst="rect">
                        <a:avLst/>
                      </a:prstGeom>
                      <a:solidFill>
                        <a:schemeClr val="lt1"/>
                      </a:solidFill>
                      <a:ln w="6350">
                        <a:noFill/>
                      </a:ln>
                    </wps:spPr>
                    <wps:txbx>
                      <w:txbxContent>
                        <w:p w14:paraId="00E173B4" w14:textId="7847DCAF" w:rsidR="00C35457" w:rsidRPr="00C35457" w:rsidRDefault="00C35457" w:rsidP="00C35457">
                          <w:pPr>
                            <w:jc w:val="right"/>
                            <w:rPr>
                              <w:b/>
                              <w:sz w:val="18"/>
                              <w:szCs w:val="18"/>
                            </w:rPr>
                          </w:pPr>
                          <w:r w:rsidRPr="00C35457">
                            <w:rPr>
                              <w:b/>
                              <w:sz w:val="18"/>
                              <w:szCs w:val="18"/>
                            </w:rPr>
                            <w:t>Update</w:t>
                          </w:r>
                          <w:r>
                            <w:rPr>
                              <w:b/>
                              <w:sz w:val="18"/>
                              <w:szCs w:val="18"/>
                            </w:rPr>
                            <w:t>d</w:t>
                          </w:r>
                          <w:r w:rsidRPr="00C35457">
                            <w:rPr>
                              <w:b/>
                              <w:sz w:val="18"/>
                              <w:szCs w:val="18"/>
                            </w:rPr>
                            <w:t xml:space="preserve">: </w:t>
                          </w:r>
                          <w:r w:rsidR="0031226E">
                            <w:rPr>
                              <w:b/>
                              <w:sz w:val="18"/>
                              <w:szCs w:val="18"/>
                            </w:rPr>
                            <w:t>2/1</w:t>
                          </w:r>
                          <w:r w:rsidRPr="00C35457">
                            <w:rPr>
                              <w:b/>
                              <w:sz w:val="18"/>
                              <w:szCs w:val="18"/>
                            </w:rPr>
                            <w:t>/1</w:t>
                          </w:r>
                          <w:r w:rsidR="00714A56">
                            <w:rPr>
                              <w:b/>
                              <w:sz w:val="18"/>
                              <w:szCs w:val="1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ECBE2C" id="_x0000_t202" coordsize="21600,21600" o:spt="202" path="m,l,21600r21600,l21600,xe">
              <v:stroke joinstyle="miter"/>
              <v:path gradientshapeok="t" o:connecttype="rect"/>
            </v:shapetype>
            <v:shape id="Text Box 2" o:spid="_x0000_s1030" type="#_x0000_t202" style="position:absolute;left:0;text-align:left;margin-left:412.9pt;margin-top:-19.5pt;width:89.05pt;height:42.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" fillcolor="white [3201]" stroked="f" strokeweight=".5pt">
              <v:textbox>
                <w:txbxContent>
                  <w:p w14:paraId="00E173B4" w14:textId="7847DCAF" w:rsidR="00C35457" w:rsidRPr="00C35457" w:rsidRDefault="00C35457" w:rsidP="00C35457">
                    <w:pPr>
                      <w:jc w:val="right"/>
                      <w:rPr>
                        <w:b/>
                        <w:sz w:val="18"/>
                        <w:szCs w:val="18"/>
                      </w:rPr>
                    </w:pPr>
                    <w:r w:rsidRPr="00C35457">
                      <w:rPr>
                        <w:b/>
                        <w:sz w:val="18"/>
                        <w:szCs w:val="18"/>
                      </w:rPr>
                      <w:t>Update</w:t>
                    </w:r>
                    <w:r>
                      <w:rPr>
                        <w:b/>
                        <w:sz w:val="18"/>
                        <w:szCs w:val="18"/>
                      </w:rPr>
                      <w:t>d</w:t>
                    </w:r>
                    <w:r w:rsidRPr="00C35457">
                      <w:rPr>
                        <w:b/>
                        <w:sz w:val="18"/>
                        <w:szCs w:val="18"/>
                      </w:rPr>
                      <w:t xml:space="preserve">: </w:t>
                    </w:r>
                    <w:r w:rsidR="0031226E">
                      <w:rPr>
                        <w:b/>
                        <w:sz w:val="18"/>
                        <w:szCs w:val="18"/>
                      </w:rPr>
                      <w:t>2/1</w:t>
                    </w:r>
                    <w:r w:rsidRPr="00C35457">
                      <w:rPr>
                        <w:b/>
                        <w:sz w:val="18"/>
                        <w:szCs w:val="18"/>
                      </w:rPr>
                      <w:t>/1</w:t>
                    </w:r>
                    <w:r w:rsidR="00714A56">
                      <w:rPr>
                        <w:b/>
                        <w:sz w:val="18"/>
                        <w:szCs w:val="18"/>
                      </w:rPr>
                      <w:t>9</w:t>
                    </w:r>
                  </w:p>
                </w:txbxContent>
              </v:textbox>
            </v:shape>
          </w:pict>
        </mc:Fallback>
      </mc:AlternateContent>
    </w:r>
    <w:r w:rsidR="008F00AB" w:rsidRPr="00204810">
      <w:rPr>
        <w:rFonts w:ascii="Arial" w:hAnsi="Arial" w:cs="Arial"/>
        <w:caps/>
        <w:noProof/>
      </w:rPr>
      <w:drawing>
        <wp:anchor distT="0" distB="0" distL="114300" distR="114300" simplePos="0" relativeHeight="251663360" behindDoc="1" locked="0" layoutInCell="1" allowOverlap="1" wp14:anchorId="3D1AA6AD" wp14:editId="2C60B4A6">
          <wp:simplePos x="0" y="0"/>
          <wp:positionH relativeFrom="column">
            <wp:posOffset>4445</wp:posOffset>
          </wp:positionH>
          <wp:positionV relativeFrom="paragraph">
            <wp:posOffset>-264130</wp:posOffset>
          </wp:positionV>
          <wp:extent cx="902826" cy="492991"/>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826" cy="492991"/>
                  </a:xfrm>
                  <a:prstGeom prst="rect">
                    <a:avLst/>
                  </a:prstGeom>
                </pic:spPr>
              </pic:pic>
            </a:graphicData>
          </a:graphic>
          <wp14:sizeRelH relativeFrom="page">
            <wp14:pctWidth>0</wp14:pctWidth>
          </wp14:sizeRelH>
          <wp14:sizeRelV relativeFrom="page">
            <wp14:pctHeight>0</wp14:pctHeight>
          </wp14:sizeRelV>
        </wp:anchor>
      </w:drawing>
    </w:r>
    <w:r w:rsidR="004B0680" w:rsidRPr="00911658">
      <w:rPr>
        <w:rFonts w:ascii="Arial" w:hAnsi="Arial" w:cs="Arial"/>
        <w:caps/>
      </w:rPr>
      <w:t>Grant Writing Template</w:t>
    </w:r>
    <w:r w:rsidR="005B7636">
      <w:rPr>
        <w:rFonts w:ascii="Arial" w:hAnsi="Arial" w:cs="Arial"/>
        <w:caps/>
      </w:rPr>
      <w:t>: A starting point</w:t>
    </w:r>
    <w:r w:rsidR="004B0680" w:rsidRPr="00911658">
      <w:rPr>
        <w:rFonts w:ascii="Arial" w:hAnsi="Arial" w:cs="Arial"/>
        <w:caps/>
      </w:rPr>
      <w:t xml:space="preserve"> for</w:t>
    </w:r>
  </w:p>
  <w:p w14:paraId="6C4926E6" w14:textId="53F2C845" w:rsidR="004B0680" w:rsidRPr="008F00AB" w:rsidRDefault="004B0680" w:rsidP="00911658">
    <w:pPr>
      <w:pStyle w:val="Header"/>
      <w:ind w:right="360"/>
      <w:jc w:val="center"/>
      <w:rPr>
        <w:rFonts w:ascii="Arial" w:hAnsi="Arial" w:cs="Arial"/>
        <w:b/>
        <w:caps/>
        <w:color w:val="4472C4" w:themeColor="accent5"/>
      </w:rPr>
    </w:pPr>
    <w:r w:rsidRPr="008F00AB">
      <w:rPr>
        <w:rFonts w:ascii="Arial" w:hAnsi="Arial" w:cs="Arial"/>
        <w:b/>
        <w:caps/>
        <w:color w:val="4472C4" w:themeColor="accent5"/>
      </w:rPr>
      <w:t xml:space="preserve">NIH </w:t>
    </w:r>
    <w:r w:rsidR="00197728" w:rsidRPr="008F00AB">
      <w:rPr>
        <w:rFonts w:ascii="Arial" w:hAnsi="Arial" w:cs="Arial"/>
        <w:b/>
        <w:caps/>
        <w:color w:val="4472C4" w:themeColor="accent5"/>
      </w:rPr>
      <w:t xml:space="preserve">Fellowship </w:t>
    </w:r>
    <w:r w:rsidR="008C458C" w:rsidRPr="008F00AB">
      <w:rPr>
        <w:rFonts w:ascii="Arial" w:hAnsi="Arial" w:cs="Arial"/>
        <w:b/>
        <w:caps/>
        <w:color w:val="4472C4" w:themeColor="accent5"/>
      </w:rPr>
      <w:t xml:space="preserve">(F) </w:t>
    </w:r>
    <w:r w:rsidRPr="008F00AB">
      <w:rPr>
        <w:rFonts w:ascii="Arial" w:hAnsi="Arial" w:cs="Arial"/>
        <w:b/>
        <w:caps/>
        <w:color w:val="4472C4" w:themeColor="accent5"/>
      </w:rPr>
      <w:t>Applications</w:t>
    </w:r>
  </w:p>
  <w:p w14:paraId="7946CEB5" w14:textId="77777777" w:rsidR="004B0680" w:rsidRPr="00911658" w:rsidRDefault="004B0680" w:rsidP="00911658">
    <w:pPr>
      <w:pStyle w:val="Header"/>
      <w:ind w:right="360"/>
      <w:jc w:val="center"/>
      <w:rPr>
        <w:cap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40B1"/>
    <w:multiLevelType w:val="hybridMultilevel"/>
    <w:tmpl w:val="5B4E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423EE"/>
    <w:multiLevelType w:val="hybridMultilevel"/>
    <w:tmpl w:val="28386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0643A"/>
    <w:multiLevelType w:val="hybridMultilevel"/>
    <w:tmpl w:val="C314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F2B1A"/>
    <w:multiLevelType w:val="hybridMultilevel"/>
    <w:tmpl w:val="9A92697C"/>
    <w:lvl w:ilvl="0" w:tplc="4BE86F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B332E"/>
    <w:multiLevelType w:val="multilevel"/>
    <w:tmpl w:val="D49A95EC"/>
    <w:lvl w:ilvl="0">
      <w:start w:val="1"/>
      <w:numFmt w:val="bullet"/>
      <w:lvlText w:val=""/>
      <w:lvlJc w:val="left"/>
      <w:pPr>
        <w:ind w:left="72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097F0A"/>
    <w:multiLevelType w:val="hybridMultilevel"/>
    <w:tmpl w:val="4266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6222B"/>
    <w:multiLevelType w:val="hybridMultilevel"/>
    <w:tmpl w:val="17FA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27EBE"/>
    <w:multiLevelType w:val="hybridMultilevel"/>
    <w:tmpl w:val="25CC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D74CB"/>
    <w:multiLevelType w:val="hybridMultilevel"/>
    <w:tmpl w:val="B0182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B0A02"/>
    <w:multiLevelType w:val="hybridMultilevel"/>
    <w:tmpl w:val="024A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81091"/>
    <w:multiLevelType w:val="hybridMultilevel"/>
    <w:tmpl w:val="8AD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52049"/>
    <w:multiLevelType w:val="hybridMultilevel"/>
    <w:tmpl w:val="EB6C12CE"/>
    <w:lvl w:ilvl="0" w:tplc="2E72486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D61DC"/>
    <w:multiLevelType w:val="hybridMultilevel"/>
    <w:tmpl w:val="14AE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07575"/>
    <w:multiLevelType w:val="hybridMultilevel"/>
    <w:tmpl w:val="9CD2A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2151CA"/>
    <w:multiLevelType w:val="hybridMultilevel"/>
    <w:tmpl w:val="F0C2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41EFC"/>
    <w:multiLevelType w:val="hybridMultilevel"/>
    <w:tmpl w:val="D8F85EA6"/>
    <w:lvl w:ilvl="0" w:tplc="EA0EE1B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4180A"/>
    <w:multiLevelType w:val="hybridMultilevel"/>
    <w:tmpl w:val="D49A95EC"/>
    <w:lvl w:ilvl="0" w:tplc="EA0EE1B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001F9"/>
    <w:multiLevelType w:val="hybridMultilevel"/>
    <w:tmpl w:val="A66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36C5E"/>
    <w:multiLevelType w:val="hybridMultilevel"/>
    <w:tmpl w:val="1CB48D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1964BE"/>
    <w:multiLevelType w:val="hybridMultilevel"/>
    <w:tmpl w:val="0DA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E2DD9"/>
    <w:multiLevelType w:val="hybridMultilevel"/>
    <w:tmpl w:val="253A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534520"/>
    <w:multiLevelType w:val="hybridMultilevel"/>
    <w:tmpl w:val="4F88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3115C"/>
    <w:multiLevelType w:val="multilevel"/>
    <w:tmpl w:val="D49A95EC"/>
    <w:lvl w:ilvl="0">
      <w:start w:val="1"/>
      <w:numFmt w:val="bullet"/>
      <w:lvlText w:val=""/>
      <w:lvlJc w:val="left"/>
      <w:pPr>
        <w:ind w:left="72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7312E1B"/>
    <w:multiLevelType w:val="hybridMultilevel"/>
    <w:tmpl w:val="104C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E7D0C"/>
    <w:multiLevelType w:val="hybridMultilevel"/>
    <w:tmpl w:val="BC02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0560F"/>
    <w:multiLevelType w:val="hybridMultilevel"/>
    <w:tmpl w:val="2C869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B773D2"/>
    <w:multiLevelType w:val="hybridMultilevel"/>
    <w:tmpl w:val="1E76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C5A23"/>
    <w:multiLevelType w:val="hybridMultilevel"/>
    <w:tmpl w:val="776A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F0224C"/>
    <w:multiLevelType w:val="hybridMultilevel"/>
    <w:tmpl w:val="174054A8"/>
    <w:lvl w:ilvl="0" w:tplc="0FF0AFAA">
      <w:start w:val="1"/>
      <w:numFmt w:val="bullet"/>
      <w:lvlText w:val=""/>
      <w:lvlJc w:val="left"/>
      <w:pPr>
        <w:ind w:left="72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811D9"/>
    <w:multiLevelType w:val="hybridMultilevel"/>
    <w:tmpl w:val="DF5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B23B77"/>
    <w:multiLevelType w:val="hybridMultilevel"/>
    <w:tmpl w:val="F152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CB77B9"/>
    <w:multiLevelType w:val="hybridMultilevel"/>
    <w:tmpl w:val="A892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343E0"/>
    <w:multiLevelType w:val="hybridMultilevel"/>
    <w:tmpl w:val="888E4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3"/>
  </w:num>
  <w:num w:numId="4">
    <w:abstractNumId w:val="11"/>
  </w:num>
  <w:num w:numId="5">
    <w:abstractNumId w:val="20"/>
  </w:num>
  <w:num w:numId="6">
    <w:abstractNumId w:val="16"/>
  </w:num>
  <w:num w:numId="7">
    <w:abstractNumId w:val="8"/>
  </w:num>
  <w:num w:numId="8">
    <w:abstractNumId w:val="32"/>
  </w:num>
  <w:num w:numId="9">
    <w:abstractNumId w:val="13"/>
  </w:num>
  <w:num w:numId="10">
    <w:abstractNumId w:val="1"/>
  </w:num>
  <w:num w:numId="11">
    <w:abstractNumId w:val="30"/>
  </w:num>
  <w:num w:numId="12">
    <w:abstractNumId w:val="27"/>
  </w:num>
  <w:num w:numId="13">
    <w:abstractNumId w:val="10"/>
  </w:num>
  <w:num w:numId="14">
    <w:abstractNumId w:val="26"/>
  </w:num>
  <w:num w:numId="15">
    <w:abstractNumId w:val="2"/>
  </w:num>
  <w:num w:numId="16">
    <w:abstractNumId w:val="25"/>
  </w:num>
  <w:num w:numId="17">
    <w:abstractNumId w:val="0"/>
  </w:num>
  <w:num w:numId="18">
    <w:abstractNumId w:val="6"/>
  </w:num>
  <w:num w:numId="19">
    <w:abstractNumId w:val="28"/>
  </w:num>
  <w:num w:numId="20">
    <w:abstractNumId w:val="29"/>
  </w:num>
  <w:num w:numId="21">
    <w:abstractNumId w:val="19"/>
  </w:num>
  <w:num w:numId="22">
    <w:abstractNumId w:val="21"/>
  </w:num>
  <w:num w:numId="23">
    <w:abstractNumId w:val="17"/>
  </w:num>
  <w:num w:numId="24">
    <w:abstractNumId w:val="14"/>
  </w:num>
  <w:num w:numId="25">
    <w:abstractNumId w:val="24"/>
  </w:num>
  <w:num w:numId="26">
    <w:abstractNumId w:val="7"/>
  </w:num>
  <w:num w:numId="27">
    <w:abstractNumId w:val="31"/>
  </w:num>
  <w:num w:numId="28">
    <w:abstractNumId w:val="12"/>
  </w:num>
  <w:num w:numId="29">
    <w:abstractNumId w:val="22"/>
  </w:num>
  <w:num w:numId="30">
    <w:abstractNumId w:val="4"/>
  </w:num>
  <w:num w:numId="31">
    <w:abstractNumId w:val="15"/>
  </w:num>
  <w:num w:numId="32">
    <w:abstractNumId w:val="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3D"/>
    <w:rsid w:val="00013787"/>
    <w:rsid w:val="00015E8C"/>
    <w:rsid w:val="00025DB0"/>
    <w:rsid w:val="00031044"/>
    <w:rsid w:val="00043A4D"/>
    <w:rsid w:val="000504F6"/>
    <w:rsid w:val="00065623"/>
    <w:rsid w:val="0006786F"/>
    <w:rsid w:val="000800B0"/>
    <w:rsid w:val="00090808"/>
    <w:rsid w:val="00094A5C"/>
    <w:rsid w:val="00095DDD"/>
    <w:rsid w:val="000A6939"/>
    <w:rsid w:val="000B4EBC"/>
    <w:rsid w:val="000C2A4E"/>
    <w:rsid w:val="000C31D9"/>
    <w:rsid w:val="000C5D79"/>
    <w:rsid w:val="000D2ED3"/>
    <w:rsid w:val="000D77FA"/>
    <w:rsid w:val="000E10FE"/>
    <w:rsid w:val="000E41C8"/>
    <w:rsid w:val="000F04A2"/>
    <w:rsid w:val="000F0E6D"/>
    <w:rsid w:val="00100F2F"/>
    <w:rsid w:val="00101674"/>
    <w:rsid w:val="00102F96"/>
    <w:rsid w:val="00117B72"/>
    <w:rsid w:val="00127465"/>
    <w:rsid w:val="00136224"/>
    <w:rsid w:val="00161016"/>
    <w:rsid w:val="00164DBA"/>
    <w:rsid w:val="00171D63"/>
    <w:rsid w:val="00182A57"/>
    <w:rsid w:val="00197728"/>
    <w:rsid w:val="001A4D4C"/>
    <w:rsid w:val="001A64EF"/>
    <w:rsid w:val="001B1385"/>
    <w:rsid w:val="001B7172"/>
    <w:rsid w:val="001B7A8B"/>
    <w:rsid w:val="001C245C"/>
    <w:rsid w:val="001C333E"/>
    <w:rsid w:val="001C6A6F"/>
    <w:rsid w:val="001C6B05"/>
    <w:rsid w:val="001D660B"/>
    <w:rsid w:val="001F077B"/>
    <w:rsid w:val="00206DE0"/>
    <w:rsid w:val="00207090"/>
    <w:rsid w:val="0021108F"/>
    <w:rsid w:val="002145EA"/>
    <w:rsid w:val="00244240"/>
    <w:rsid w:val="00245B64"/>
    <w:rsid w:val="00246A77"/>
    <w:rsid w:val="0025497F"/>
    <w:rsid w:val="002558C1"/>
    <w:rsid w:val="00261AEC"/>
    <w:rsid w:val="0027342E"/>
    <w:rsid w:val="00285960"/>
    <w:rsid w:val="002859FA"/>
    <w:rsid w:val="0029491C"/>
    <w:rsid w:val="00297D97"/>
    <w:rsid w:val="002C1B51"/>
    <w:rsid w:val="002E184C"/>
    <w:rsid w:val="00310722"/>
    <w:rsid w:val="0031226E"/>
    <w:rsid w:val="003171E8"/>
    <w:rsid w:val="00320130"/>
    <w:rsid w:val="00324C78"/>
    <w:rsid w:val="00330621"/>
    <w:rsid w:val="00334E0E"/>
    <w:rsid w:val="0034686F"/>
    <w:rsid w:val="00351013"/>
    <w:rsid w:val="003544DC"/>
    <w:rsid w:val="00391121"/>
    <w:rsid w:val="0039365E"/>
    <w:rsid w:val="003A201B"/>
    <w:rsid w:val="003C2F7F"/>
    <w:rsid w:val="003C3E43"/>
    <w:rsid w:val="003D7E0E"/>
    <w:rsid w:val="003F1CA7"/>
    <w:rsid w:val="003F28F0"/>
    <w:rsid w:val="003F412C"/>
    <w:rsid w:val="003F7CBB"/>
    <w:rsid w:val="00402FF4"/>
    <w:rsid w:val="00404676"/>
    <w:rsid w:val="00422E94"/>
    <w:rsid w:val="00424131"/>
    <w:rsid w:val="00425A74"/>
    <w:rsid w:val="0044337D"/>
    <w:rsid w:val="00450B03"/>
    <w:rsid w:val="0045527A"/>
    <w:rsid w:val="00456F3E"/>
    <w:rsid w:val="00485359"/>
    <w:rsid w:val="0049567D"/>
    <w:rsid w:val="004A2A74"/>
    <w:rsid w:val="004A797F"/>
    <w:rsid w:val="004B0680"/>
    <w:rsid w:val="004D62C2"/>
    <w:rsid w:val="00521366"/>
    <w:rsid w:val="0052154C"/>
    <w:rsid w:val="00530111"/>
    <w:rsid w:val="00537D21"/>
    <w:rsid w:val="0054303C"/>
    <w:rsid w:val="005448C1"/>
    <w:rsid w:val="00546104"/>
    <w:rsid w:val="0055596A"/>
    <w:rsid w:val="00564998"/>
    <w:rsid w:val="005658ED"/>
    <w:rsid w:val="00582AB1"/>
    <w:rsid w:val="0058368F"/>
    <w:rsid w:val="00594152"/>
    <w:rsid w:val="005A0556"/>
    <w:rsid w:val="005A0BB0"/>
    <w:rsid w:val="005A27D4"/>
    <w:rsid w:val="005B6CB4"/>
    <w:rsid w:val="005B7636"/>
    <w:rsid w:val="005D270D"/>
    <w:rsid w:val="005D2EB6"/>
    <w:rsid w:val="005D4BA6"/>
    <w:rsid w:val="005D6E2C"/>
    <w:rsid w:val="005E2D8F"/>
    <w:rsid w:val="005E5923"/>
    <w:rsid w:val="005E69D4"/>
    <w:rsid w:val="005F7318"/>
    <w:rsid w:val="00622033"/>
    <w:rsid w:val="0062701D"/>
    <w:rsid w:val="00627FAC"/>
    <w:rsid w:val="00643F83"/>
    <w:rsid w:val="0064796B"/>
    <w:rsid w:val="0066429C"/>
    <w:rsid w:val="00664726"/>
    <w:rsid w:val="00677386"/>
    <w:rsid w:val="006A132A"/>
    <w:rsid w:val="006C0AA8"/>
    <w:rsid w:val="006D2AE9"/>
    <w:rsid w:val="006D35FD"/>
    <w:rsid w:val="006E2365"/>
    <w:rsid w:val="006F6943"/>
    <w:rsid w:val="00700F55"/>
    <w:rsid w:val="00711DAC"/>
    <w:rsid w:val="0071317E"/>
    <w:rsid w:val="00714A56"/>
    <w:rsid w:val="00727A90"/>
    <w:rsid w:val="00734798"/>
    <w:rsid w:val="00744EB3"/>
    <w:rsid w:val="00751641"/>
    <w:rsid w:val="007526F8"/>
    <w:rsid w:val="007542B3"/>
    <w:rsid w:val="00755C46"/>
    <w:rsid w:val="0075644C"/>
    <w:rsid w:val="00770DD2"/>
    <w:rsid w:val="00771CBF"/>
    <w:rsid w:val="0077344D"/>
    <w:rsid w:val="00783373"/>
    <w:rsid w:val="0079273B"/>
    <w:rsid w:val="007A0018"/>
    <w:rsid w:val="007A19A4"/>
    <w:rsid w:val="007B3AE0"/>
    <w:rsid w:val="007B79C5"/>
    <w:rsid w:val="007C4423"/>
    <w:rsid w:val="007D722F"/>
    <w:rsid w:val="007E63E0"/>
    <w:rsid w:val="00801B5F"/>
    <w:rsid w:val="008056C6"/>
    <w:rsid w:val="0080700D"/>
    <w:rsid w:val="00815558"/>
    <w:rsid w:val="008167D9"/>
    <w:rsid w:val="008259D2"/>
    <w:rsid w:val="00830A96"/>
    <w:rsid w:val="0084256A"/>
    <w:rsid w:val="008460C3"/>
    <w:rsid w:val="00856162"/>
    <w:rsid w:val="008572B5"/>
    <w:rsid w:val="00860B25"/>
    <w:rsid w:val="0086698E"/>
    <w:rsid w:val="00867FE4"/>
    <w:rsid w:val="0087545C"/>
    <w:rsid w:val="00877947"/>
    <w:rsid w:val="00885A97"/>
    <w:rsid w:val="00895460"/>
    <w:rsid w:val="008A0BFB"/>
    <w:rsid w:val="008B0D84"/>
    <w:rsid w:val="008B6AD9"/>
    <w:rsid w:val="008C458C"/>
    <w:rsid w:val="008E2006"/>
    <w:rsid w:val="008F00AB"/>
    <w:rsid w:val="008F3834"/>
    <w:rsid w:val="008F5626"/>
    <w:rsid w:val="00911658"/>
    <w:rsid w:val="0092700E"/>
    <w:rsid w:val="009339D7"/>
    <w:rsid w:val="0094254D"/>
    <w:rsid w:val="0094299B"/>
    <w:rsid w:val="00954326"/>
    <w:rsid w:val="00960474"/>
    <w:rsid w:val="00977C01"/>
    <w:rsid w:val="0098193C"/>
    <w:rsid w:val="0099406B"/>
    <w:rsid w:val="009A0999"/>
    <w:rsid w:val="009A162D"/>
    <w:rsid w:val="009B0654"/>
    <w:rsid w:val="009B0FD4"/>
    <w:rsid w:val="009C222A"/>
    <w:rsid w:val="009C3B79"/>
    <w:rsid w:val="009C7407"/>
    <w:rsid w:val="009D1B86"/>
    <w:rsid w:val="009E6CCA"/>
    <w:rsid w:val="00A0798B"/>
    <w:rsid w:val="00A22FBC"/>
    <w:rsid w:val="00A25C89"/>
    <w:rsid w:val="00A30496"/>
    <w:rsid w:val="00A31245"/>
    <w:rsid w:val="00A413CB"/>
    <w:rsid w:val="00A501B5"/>
    <w:rsid w:val="00A55E6F"/>
    <w:rsid w:val="00A572E9"/>
    <w:rsid w:val="00A62645"/>
    <w:rsid w:val="00A6561D"/>
    <w:rsid w:val="00A67849"/>
    <w:rsid w:val="00A71969"/>
    <w:rsid w:val="00A811F6"/>
    <w:rsid w:val="00A90771"/>
    <w:rsid w:val="00AA6B29"/>
    <w:rsid w:val="00AB6287"/>
    <w:rsid w:val="00AB6B4B"/>
    <w:rsid w:val="00AC6831"/>
    <w:rsid w:val="00AD1D45"/>
    <w:rsid w:val="00AE6662"/>
    <w:rsid w:val="00AE7526"/>
    <w:rsid w:val="00AF38D7"/>
    <w:rsid w:val="00B00F3D"/>
    <w:rsid w:val="00B016A2"/>
    <w:rsid w:val="00B023D5"/>
    <w:rsid w:val="00B104F3"/>
    <w:rsid w:val="00B21DE5"/>
    <w:rsid w:val="00B23CFF"/>
    <w:rsid w:val="00B32869"/>
    <w:rsid w:val="00B33214"/>
    <w:rsid w:val="00B40246"/>
    <w:rsid w:val="00B51116"/>
    <w:rsid w:val="00B5408D"/>
    <w:rsid w:val="00B54148"/>
    <w:rsid w:val="00B63F58"/>
    <w:rsid w:val="00B6769F"/>
    <w:rsid w:val="00B82C5A"/>
    <w:rsid w:val="00BA4227"/>
    <w:rsid w:val="00BB1927"/>
    <w:rsid w:val="00BC2A66"/>
    <w:rsid w:val="00BC2AEB"/>
    <w:rsid w:val="00BD671A"/>
    <w:rsid w:val="00BE6744"/>
    <w:rsid w:val="00BF442A"/>
    <w:rsid w:val="00C02A7C"/>
    <w:rsid w:val="00C14A4D"/>
    <w:rsid w:val="00C20BEB"/>
    <w:rsid w:val="00C35457"/>
    <w:rsid w:val="00C36F15"/>
    <w:rsid w:val="00C747D4"/>
    <w:rsid w:val="00C8704C"/>
    <w:rsid w:val="00C918D2"/>
    <w:rsid w:val="00C9648D"/>
    <w:rsid w:val="00C964B8"/>
    <w:rsid w:val="00CA08A7"/>
    <w:rsid w:val="00CA0D9F"/>
    <w:rsid w:val="00CA6308"/>
    <w:rsid w:val="00CA7293"/>
    <w:rsid w:val="00CA72F4"/>
    <w:rsid w:val="00CB601B"/>
    <w:rsid w:val="00CB70E7"/>
    <w:rsid w:val="00CC0558"/>
    <w:rsid w:val="00CC586B"/>
    <w:rsid w:val="00CD0177"/>
    <w:rsid w:val="00CE4F4F"/>
    <w:rsid w:val="00CE6875"/>
    <w:rsid w:val="00D06941"/>
    <w:rsid w:val="00D12B34"/>
    <w:rsid w:val="00D22C6B"/>
    <w:rsid w:val="00D266B6"/>
    <w:rsid w:val="00D407E7"/>
    <w:rsid w:val="00D435A5"/>
    <w:rsid w:val="00D64A9A"/>
    <w:rsid w:val="00D64AAD"/>
    <w:rsid w:val="00D70E58"/>
    <w:rsid w:val="00D766AF"/>
    <w:rsid w:val="00D838DB"/>
    <w:rsid w:val="00D85F6B"/>
    <w:rsid w:val="00D97FD0"/>
    <w:rsid w:val="00DA0FC9"/>
    <w:rsid w:val="00DA35F3"/>
    <w:rsid w:val="00DB5BE0"/>
    <w:rsid w:val="00DB6838"/>
    <w:rsid w:val="00DC5977"/>
    <w:rsid w:val="00DD0DEE"/>
    <w:rsid w:val="00DD0ECC"/>
    <w:rsid w:val="00DD28C7"/>
    <w:rsid w:val="00DD4830"/>
    <w:rsid w:val="00DE0A1A"/>
    <w:rsid w:val="00DE7336"/>
    <w:rsid w:val="00DF2A28"/>
    <w:rsid w:val="00E05790"/>
    <w:rsid w:val="00E10351"/>
    <w:rsid w:val="00E23B23"/>
    <w:rsid w:val="00E305FD"/>
    <w:rsid w:val="00E338E3"/>
    <w:rsid w:val="00E4135C"/>
    <w:rsid w:val="00E436EC"/>
    <w:rsid w:val="00E47F1D"/>
    <w:rsid w:val="00E54686"/>
    <w:rsid w:val="00E62C9E"/>
    <w:rsid w:val="00E6326A"/>
    <w:rsid w:val="00E72CEF"/>
    <w:rsid w:val="00E7456C"/>
    <w:rsid w:val="00E7480A"/>
    <w:rsid w:val="00E87F97"/>
    <w:rsid w:val="00E92203"/>
    <w:rsid w:val="00E950AD"/>
    <w:rsid w:val="00EA2B9A"/>
    <w:rsid w:val="00EA46C7"/>
    <w:rsid w:val="00ED57E9"/>
    <w:rsid w:val="00F0106B"/>
    <w:rsid w:val="00F0563F"/>
    <w:rsid w:val="00F06082"/>
    <w:rsid w:val="00F15521"/>
    <w:rsid w:val="00F4552D"/>
    <w:rsid w:val="00F53EE1"/>
    <w:rsid w:val="00F642F6"/>
    <w:rsid w:val="00F7072F"/>
    <w:rsid w:val="00F921BB"/>
    <w:rsid w:val="00FA7B24"/>
    <w:rsid w:val="00FB5347"/>
    <w:rsid w:val="00FB5696"/>
    <w:rsid w:val="00FB6771"/>
    <w:rsid w:val="00FB7315"/>
    <w:rsid w:val="00FC59AA"/>
    <w:rsid w:val="00FD06A1"/>
    <w:rsid w:val="00FD1700"/>
    <w:rsid w:val="00FE19D8"/>
    <w:rsid w:val="00FE1BAE"/>
    <w:rsid w:val="00FE3B64"/>
    <w:rsid w:val="00FE3F66"/>
    <w:rsid w:val="00FE74A2"/>
    <w:rsid w:val="00FF3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62D803"/>
  <w14:defaultImageDpi w14:val="32767"/>
  <w15:docId w15:val="{879F925D-2976-2643-89C9-1A3ACF70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F3D"/>
    <w:pPr>
      <w:ind w:left="720"/>
      <w:contextualSpacing/>
    </w:pPr>
  </w:style>
  <w:style w:type="paragraph" w:styleId="Header">
    <w:name w:val="header"/>
    <w:basedOn w:val="Normal"/>
    <w:link w:val="HeaderChar"/>
    <w:uiPriority w:val="99"/>
    <w:unhideWhenUsed/>
    <w:rsid w:val="00B00F3D"/>
    <w:pPr>
      <w:tabs>
        <w:tab w:val="center" w:pos="4680"/>
        <w:tab w:val="right" w:pos="9360"/>
      </w:tabs>
    </w:pPr>
  </w:style>
  <w:style w:type="character" w:customStyle="1" w:styleId="HeaderChar">
    <w:name w:val="Header Char"/>
    <w:basedOn w:val="DefaultParagraphFont"/>
    <w:link w:val="Header"/>
    <w:uiPriority w:val="99"/>
    <w:rsid w:val="00B00F3D"/>
  </w:style>
  <w:style w:type="paragraph" w:styleId="Footer">
    <w:name w:val="footer"/>
    <w:basedOn w:val="Normal"/>
    <w:link w:val="FooterChar"/>
    <w:uiPriority w:val="99"/>
    <w:unhideWhenUsed/>
    <w:rsid w:val="00B00F3D"/>
    <w:pPr>
      <w:tabs>
        <w:tab w:val="center" w:pos="4680"/>
        <w:tab w:val="right" w:pos="9360"/>
      </w:tabs>
    </w:pPr>
  </w:style>
  <w:style w:type="character" w:customStyle="1" w:styleId="FooterChar">
    <w:name w:val="Footer Char"/>
    <w:basedOn w:val="DefaultParagraphFont"/>
    <w:link w:val="Footer"/>
    <w:uiPriority w:val="99"/>
    <w:rsid w:val="00B00F3D"/>
  </w:style>
  <w:style w:type="table" w:styleId="TableGrid">
    <w:name w:val="Table Grid"/>
    <w:basedOn w:val="TableNormal"/>
    <w:uiPriority w:val="39"/>
    <w:rsid w:val="00770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34E0E"/>
  </w:style>
  <w:style w:type="character" w:styleId="CommentReference">
    <w:name w:val="annotation reference"/>
    <w:basedOn w:val="DefaultParagraphFont"/>
    <w:uiPriority w:val="99"/>
    <w:semiHidden/>
    <w:unhideWhenUsed/>
    <w:rsid w:val="00860B25"/>
    <w:rPr>
      <w:sz w:val="18"/>
      <w:szCs w:val="18"/>
    </w:rPr>
  </w:style>
  <w:style w:type="paragraph" w:styleId="CommentText">
    <w:name w:val="annotation text"/>
    <w:basedOn w:val="Normal"/>
    <w:link w:val="CommentTextChar"/>
    <w:uiPriority w:val="99"/>
    <w:semiHidden/>
    <w:unhideWhenUsed/>
    <w:rsid w:val="00860B25"/>
  </w:style>
  <w:style w:type="character" w:customStyle="1" w:styleId="CommentTextChar">
    <w:name w:val="Comment Text Char"/>
    <w:basedOn w:val="DefaultParagraphFont"/>
    <w:link w:val="CommentText"/>
    <w:uiPriority w:val="99"/>
    <w:semiHidden/>
    <w:rsid w:val="00860B25"/>
  </w:style>
  <w:style w:type="paragraph" w:styleId="CommentSubject">
    <w:name w:val="annotation subject"/>
    <w:basedOn w:val="CommentText"/>
    <w:next w:val="CommentText"/>
    <w:link w:val="CommentSubjectChar"/>
    <w:uiPriority w:val="99"/>
    <w:semiHidden/>
    <w:unhideWhenUsed/>
    <w:rsid w:val="00860B25"/>
    <w:rPr>
      <w:b/>
      <w:bCs/>
      <w:sz w:val="20"/>
      <w:szCs w:val="20"/>
    </w:rPr>
  </w:style>
  <w:style w:type="character" w:customStyle="1" w:styleId="CommentSubjectChar">
    <w:name w:val="Comment Subject Char"/>
    <w:basedOn w:val="CommentTextChar"/>
    <w:link w:val="CommentSubject"/>
    <w:uiPriority w:val="99"/>
    <w:semiHidden/>
    <w:rsid w:val="00860B25"/>
    <w:rPr>
      <w:b/>
      <w:bCs/>
      <w:sz w:val="20"/>
      <w:szCs w:val="20"/>
    </w:rPr>
  </w:style>
  <w:style w:type="paragraph" w:styleId="BalloonText">
    <w:name w:val="Balloon Text"/>
    <w:basedOn w:val="Normal"/>
    <w:link w:val="BalloonTextChar"/>
    <w:uiPriority w:val="99"/>
    <w:semiHidden/>
    <w:unhideWhenUsed/>
    <w:rsid w:val="00860B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0B25"/>
    <w:rPr>
      <w:rFonts w:ascii="Times New Roman" w:hAnsi="Times New Roman" w:cs="Times New Roman"/>
      <w:sz w:val="18"/>
      <w:szCs w:val="18"/>
    </w:rPr>
  </w:style>
  <w:style w:type="character" w:styleId="Hyperlink">
    <w:name w:val="Hyperlink"/>
    <w:basedOn w:val="DefaultParagraphFont"/>
    <w:uiPriority w:val="99"/>
    <w:unhideWhenUsed/>
    <w:rsid w:val="00324C78"/>
    <w:rPr>
      <w:color w:val="0000FF"/>
      <w:u w:val="single"/>
    </w:rPr>
  </w:style>
  <w:style w:type="character" w:styleId="FollowedHyperlink">
    <w:name w:val="FollowedHyperlink"/>
    <w:basedOn w:val="DefaultParagraphFont"/>
    <w:uiPriority w:val="99"/>
    <w:semiHidden/>
    <w:unhideWhenUsed/>
    <w:rsid w:val="00D12B34"/>
    <w:rPr>
      <w:color w:val="954F72" w:themeColor="followedHyperlink"/>
      <w:u w:val="single"/>
    </w:rPr>
  </w:style>
  <w:style w:type="paragraph" w:styleId="DocumentMap">
    <w:name w:val="Document Map"/>
    <w:basedOn w:val="Normal"/>
    <w:link w:val="DocumentMapChar"/>
    <w:uiPriority w:val="99"/>
    <w:semiHidden/>
    <w:unhideWhenUsed/>
    <w:rsid w:val="00D407E7"/>
    <w:rPr>
      <w:rFonts w:ascii="Times New Roman" w:hAnsi="Times New Roman" w:cs="Times New Roman"/>
    </w:rPr>
  </w:style>
  <w:style w:type="character" w:customStyle="1" w:styleId="DocumentMapChar">
    <w:name w:val="Document Map Char"/>
    <w:basedOn w:val="DefaultParagraphFont"/>
    <w:link w:val="DocumentMap"/>
    <w:uiPriority w:val="99"/>
    <w:semiHidden/>
    <w:rsid w:val="00D407E7"/>
    <w:rPr>
      <w:rFonts w:ascii="Times New Roman" w:hAnsi="Times New Roman" w:cs="Times New Roman"/>
    </w:rPr>
  </w:style>
  <w:style w:type="paragraph" w:styleId="Revision">
    <w:name w:val="Revision"/>
    <w:hidden/>
    <w:uiPriority w:val="99"/>
    <w:semiHidden/>
    <w:rsid w:val="00D407E7"/>
  </w:style>
  <w:style w:type="paragraph" w:customStyle="1" w:styleId="p1">
    <w:name w:val="p1"/>
    <w:basedOn w:val="Normal"/>
    <w:rsid w:val="00E10351"/>
    <w:rPr>
      <w:rFonts w:ascii="Helvetica" w:hAnsi="Helvetica" w:cs="Times New Roman"/>
      <w:color w:val="E4AF09"/>
      <w:sz w:val="18"/>
      <w:szCs w:val="18"/>
    </w:rPr>
  </w:style>
  <w:style w:type="character" w:customStyle="1" w:styleId="s1">
    <w:name w:val="s1"/>
    <w:basedOn w:val="DefaultParagraphFont"/>
    <w:rsid w:val="00E10351"/>
    <w:rPr>
      <w:color w:val="454545"/>
    </w:rPr>
  </w:style>
  <w:style w:type="character" w:customStyle="1" w:styleId="s2">
    <w:name w:val="s2"/>
    <w:basedOn w:val="DefaultParagraphFont"/>
    <w:rsid w:val="00E10351"/>
    <w:rPr>
      <w:color w:val="E4AF09"/>
    </w:rPr>
  </w:style>
  <w:style w:type="character" w:customStyle="1" w:styleId="apple-converted-space">
    <w:name w:val="apple-converted-space"/>
    <w:basedOn w:val="DefaultParagraphFont"/>
    <w:rsid w:val="00E10351"/>
  </w:style>
  <w:style w:type="character" w:styleId="UnresolvedMention">
    <w:name w:val="Unresolved Mention"/>
    <w:basedOn w:val="DefaultParagraphFont"/>
    <w:uiPriority w:val="99"/>
    <w:semiHidden/>
    <w:unhideWhenUsed/>
    <w:rsid w:val="00DB6838"/>
    <w:rPr>
      <w:color w:val="808080"/>
      <w:shd w:val="clear" w:color="auto" w:fill="E6E6E6"/>
    </w:rPr>
  </w:style>
  <w:style w:type="paragraph" w:customStyle="1" w:styleId="Default">
    <w:name w:val="Default"/>
    <w:rsid w:val="00AD1D45"/>
    <w:pPr>
      <w:autoSpaceDE w:val="0"/>
      <w:autoSpaceDN w:val="0"/>
      <w:adjustRightInd w:val="0"/>
    </w:pPr>
    <w:rPr>
      <w:rFonts w:ascii="Segoe UI Historic" w:hAnsi="Segoe UI Historic" w:cs="Segoe UI Historic"/>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202567">
      <w:bodyDiv w:val="1"/>
      <w:marLeft w:val="0"/>
      <w:marRight w:val="0"/>
      <w:marTop w:val="0"/>
      <w:marBottom w:val="0"/>
      <w:divBdr>
        <w:top w:val="none" w:sz="0" w:space="0" w:color="auto"/>
        <w:left w:val="none" w:sz="0" w:space="0" w:color="auto"/>
        <w:bottom w:val="none" w:sz="0" w:space="0" w:color="auto"/>
        <w:right w:val="none" w:sz="0" w:space="0" w:color="auto"/>
      </w:divBdr>
      <w:divsChild>
        <w:div w:id="13253590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0515348">
              <w:marLeft w:val="0"/>
              <w:marRight w:val="0"/>
              <w:marTop w:val="0"/>
              <w:marBottom w:val="0"/>
              <w:divBdr>
                <w:top w:val="none" w:sz="0" w:space="0" w:color="auto"/>
                <w:left w:val="none" w:sz="0" w:space="0" w:color="auto"/>
                <w:bottom w:val="none" w:sz="0" w:space="0" w:color="auto"/>
                <w:right w:val="none" w:sz="0" w:space="0" w:color="auto"/>
              </w:divBdr>
              <w:divsChild>
                <w:div w:id="88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84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nature%5BJour%5D+AND+2012%5Bpdat%5D+AND+landis%5Bauthor%5D&amp;cmd=detailssearch"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s://medicine.uiowa.edu/editingcore" TargetMode="External"/><Relationship Id="rId1" Type="http://schemas.openxmlformats.org/officeDocument/2006/relationships/hyperlink" Target="mailto:COM-ScientificEditing@uiowa.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ACB939-35C7-4342-82F2-27EDAC250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Iowa Scientific Editing Service</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Barr</dc:creator>
  <cp:keywords/>
  <dc:description/>
  <cp:lastModifiedBy>Chris Blaumueller</cp:lastModifiedBy>
  <cp:revision>8</cp:revision>
  <cp:lastPrinted>2018-09-07T16:29:00Z</cp:lastPrinted>
  <dcterms:created xsi:type="dcterms:W3CDTF">2019-02-01T14:44:00Z</dcterms:created>
  <dcterms:modified xsi:type="dcterms:W3CDTF">2019-02-01T16:38:00Z</dcterms:modified>
</cp:coreProperties>
</file>